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06CB8" w14:textId="3D065D64" w:rsidR="004C701D" w:rsidRPr="00755EF0" w:rsidDel="00C6059D" w:rsidRDefault="005E50F4" w:rsidP="45A817CE">
      <w:pPr>
        <w:pStyle w:val="Title"/>
        <w:rPr>
          <w:del w:id="0" w:author="Surender Singh Malik" w:date="2019-03-25T15:16:00Z"/>
          <w:sz w:val="52"/>
          <w:szCs w:val="52"/>
        </w:rPr>
      </w:pPr>
      <w:r>
        <w:rPr>
          <w:sz w:val="52"/>
          <w:szCs w:val="52"/>
        </w:rPr>
        <w:t>g</w:t>
      </w:r>
      <w:r w:rsidR="0056313A">
        <w:rPr>
          <w:sz w:val="52"/>
          <w:szCs w:val="52"/>
        </w:rPr>
        <w:t>o-naming-</w:t>
      </w:r>
      <w:proofErr w:type="spellStart"/>
      <w:r>
        <w:rPr>
          <w:sz w:val="52"/>
          <w:szCs w:val="52"/>
        </w:rPr>
        <w:t>c</w:t>
      </w:r>
      <w:r w:rsidR="0056313A">
        <w:rPr>
          <w:sz w:val="52"/>
          <w:szCs w:val="52"/>
        </w:rPr>
        <w:t>onvention</w:t>
      </w:r>
    </w:p>
    <w:p w14:paraId="37B558BA" w14:textId="77777777" w:rsidR="004C701D" w:rsidRDefault="45A817CE" w:rsidP="004C701D">
      <w:pPr>
        <w:pStyle w:val="Heading1"/>
      </w:pPr>
      <w:r>
        <w:t>Summary</w:t>
      </w:r>
      <w:proofErr w:type="spellEnd"/>
    </w:p>
    <w:p w14:paraId="064EE27F" w14:textId="77777777" w:rsidR="004F1518" w:rsidRDefault="45A817CE" w:rsidP="009D1F4C">
      <w:pPr>
        <w:jc w:val="both"/>
      </w:pPr>
      <w:r>
        <w:t xml:space="preserve">This </w:t>
      </w:r>
      <w:r w:rsidR="005E50F4">
        <w:t xml:space="preserve">document </w:t>
      </w:r>
      <w:r>
        <w:t>describes the</w:t>
      </w:r>
      <w:r w:rsidR="004F1518">
        <w:t xml:space="preserve"> </w:t>
      </w:r>
      <w:r w:rsidR="004F1518" w:rsidRPr="004F1518">
        <w:rPr>
          <w:b/>
        </w:rPr>
        <w:t>“go-naming-convention”</w:t>
      </w:r>
      <w:proofErr w:type="gramStart"/>
      <w:r w:rsidR="004F1518">
        <w:t>/“</w:t>
      </w:r>
      <w:proofErr w:type="gramEnd"/>
      <w:r w:rsidR="004F1518" w:rsidRPr="004F1518">
        <w:rPr>
          <w:b/>
        </w:rPr>
        <w:t>gocasesystem</w:t>
      </w:r>
      <w:r w:rsidR="004F1518">
        <w:t>”.</w:t>
      </w:r>
    </w:p>
    <w:p w14:paraId="50919299" w14:textId="54AB2E1A" w:rsidR="009D1F4C" w:rsidRDefault="004F1518" w:rsidP="009D1F4C">
      <w:pPr>
        <w:jc w:val="both"/>
      </w:pPr>
      <w:proofErr w:type="spellStart"/>
      <w:r>
        <w:t>gocase</w:t>
      </w:r>
      <w:proofErr w:type="spellEnd"/>
      <w:r w:rsidR="45A817CE">
        <w:t xml:space="preserve"> API</w:t>
      </w:r>
      <w:r>
        <w:t xml:space="preserve"> in </w:t>
      </w:r>
      <w:proofErr w:type="spellStart"/>
      <w:r>
        <w:t>GOLang</w:t>
      </w:r>
      <w:proofErr w:type="spellEnd"/>
      <w:r w:rsidR="45A817CE">
        <w:t xml:space="preserve"> </w:t>
      </w:r>
      <w:r>
        <w:t>is</w:t>
      </w:r>
      <w:r w:rsidR="00914943">
        <w:t xml:space="preserve"> </w:t>
      </w:r>
      <w:r>
        <w:t xml:space="preserve">heart of </w:t>
      </w:r>
      <w:r w:rsidR="00914943">
        <w:t>this</w:t>
      </w:r>
      <w:r>
        <w:t xml:space="preserve"> system.</w:t>
      </w:r>
      <w:r w:rsidR="45A817CE">
        <w:t xml:space="preserve"> </w:t>
      </w:r>
      <w:r>
        <w:t>T</w:t>
      </w:r>
      <w:r w:rsidR="45A817CE">
        <w:t xml:space="preserve">he intent is to provide documentation that partner developers can leverage to understand how to interact with the </w:t>
      </w:r>
      <w:r>
        <w:t xml:space="preserve">system/ </w:t>
      </w:r>
      <w:proofErr w:type="spellStart"/>
      <w:r>
        <w:t>api</w:t>
      </w:r>
      <w:proofErr w:type="spellEnd"/>
      <w:r>
        <w:t xml:space="preserve"> at</w:t>
      </w:r>
      <w:r w:rsidR="45A817CE">
        <w:t xml:space="preserve"> technical </w:t>
      </w:r>
      <w:r>
        <w:t>level. This</w:t>
      </w:r>
      <w:r w:rsidR="45A817CE">
        <w:t xml:space="preserve"> document details the operations that are available, shape of requests/responses for those operations, partner visible effects of the operations, errors that can be returned as part of those operation and how to interpret these errors. </w:t>
      </w:r>
    </w:p>
    <w:p w14:paraId="6D0B06E1" w14:textId="7A6B76BC" w:rsidR="00334223" w:rsidRDefault="00334223">
      <w:pPr>
        <w:pStyle w:val="Heading1"/>
      </w:pPr>
      <w:r>
        <w:t>Key resources</w:t>
      </w:r>
    </w:p>
    <w:p w14:paraId="07B70EB3" w14:textId="14BB9B02" w:rsidR="00334223" w:rsidRDefault="00334223" w:rsidP="00334223"/>
    <w:tbl>
      <w:tblPr>
        <w:tblStyle w:val="TableGrid"/>
        <w:tblW w:w="0" w:type="auto"/>
        <w:tblLook w:val="04A0" w:firstRow="1" w:lastRow="0" w:firstColumn="1" w:lastColumn="0" w:noHBand="0" w:noVBand="1"/>
      </w:tblPr>
      <w:tblGrid>
        <w:gridCol w:w="2496"/>
        <w:gridCol w:w="6854"/>
      </w:tblGrid>
      <w:tr w:rsidR="00334223" w14:paraId="22006E09" w14:textId="77777777" w:rsidTr="005E0B21">
        <w:tc>
          <w:tcPr>
            <w:tcW w:w="2155" w:type="dxa"/>
          </w:tcPr>
          <w:p w14:paraId="6D890781" w14:textId="7A8A3886" w:rsidR="00334223" w:rsidRDefault="005E0B21" w:rsidP="00334223">
            <w:r>
              <w:t>Codebase</w:t>
            </w:r>
          </w:p>
        </w:tc>
        <w:tc>
          <w:tcPr>
            <w:tcW w:w="7195" w:type="dxa"/>
          </w:tcPr>
          <w:p w14:paraId="3CF1C431" w14:textId="3349778A" w:rsidR="005E0B21" w:rsidRDefault="005E0B21" w:rsidP="00334223">
            <w:hyperlink r:id="rId11" w:history="1">
              <w:r w:rsidRPr="009829E0">
                <w:rPr>
                  <w:rStyle w:val="Hyperlink"/>
                </w:rPr>
                <w:t>https://github.com/surenderssm/go-naming-convention</w:t>
              </w:r>
            </w:hyperlink>
            <w:r>
              <w:t xml:space="preserve"> </w:t>
            </w:r>
          </w:p>
        </w:tc>
      </w:tr>
      <w:tr w:rsidR="005E0B21" w14:paraId="2A969AA6" w14:textId="77777777" w:rsidTr="005E0B21">
        <w:tc>
          <w:tcPr>
            <w:tcW w:w="2155" w:type="dxa"/>
          </w:tcPr>
          <w:p w14:paraId="136ABA44" w14:textId="786C1CE8" w:rsidR="005E0B21" w:rsidRDefault="005E0B21" w:rsidP="00334223">
            <w:r>
              <w:t>Docker</w:t>
            </w:r>
          </w:p>
        </w:tc>
        <w:tc>
          <w:tcPr>
            <w:tcW w:w="7195" w:type="dxa"/>
          </w:tcPr>
          <w:p w14:paraId="00788518" w14:textId="395C5A90" w:rsidR="005E0B21" w:rsidRDefault="005E0B21" w:rsidP="00334223">
            <w:r w:rsidRPr="005E0B21">
              <w:t xml:space="preserve">docker </w:t>
            </w:r>
            <w:r>
              <w:t>pull</w:t>
            </w:r>
            <w:r w:rsidRPr="005E0B21">
              <w:t xml:space="preserve"> </w:t>
            </w:r>
            <w:proofErr w:type="spellStart"/>
            <w:r w:rsidRPr="005E0B21">
              <w:t>surenderssm</w:t>
            </w:r>
            <w:proofErr w:type="spellEnd"/>
            <w:r w:rsidRPr="005E0B21">
              <w:t>/</w:t>
            </w:r>
            <w:proofErr w:type="spellStart"/>
            <w:r w:rsidRPr="005E0B21">
              <w:t>testapi</w:t>
            </w:r>
            <w:proofErr w:type="spellEnd"/>
          </w:p>
        </w:tc>
      </w:tr>
      <w:tr w:rsidR="005E0B21" w14:paraId="18C41F69" w14:textId="77777777" w:rsidTr="005E0B21">
        <w:tc>
          <w:tcPr>
            <w:tcW w:w="2155" w:type="dxa"/>
          </w:tcPr>
          <w:p w14:paraId="72BD5ABB" w14:textId="6E33BCAE" w:rsidR="005E0B21" w:rsidRDefault="005E0B21" w:rsidP="00334223">
            <w:r>
              <w:t>Hosted Endpoint</w:t>
            </w:r>
          </w:p>
        </w:tc>
        <w:tc>
          <w:tcPr>
            <w:tcW w:w="7195" w:type="dxa"/>
          </w:tcPr>
          <w:tbl>
            <w:tblPr>
              <w:tblStyle w:val="TableGrid"/>
              <w:tblW w:w="0" w:type="auto"/>
              <w:tblLook w:val="04A0" w:firstRow="1" w:lastRow="0" w:firstColumn="1" w:lastColumn="0" w:noHBand="0" w:noVBand="1"/>
            </w:tblPr>
            <w:tblGrid>
              <w:gridCol w:w="1004"/>
              <w:gridCol w:w="5624"/>
            </w:tblGrid>
            <w:tr w:rsidR="003E6251" w14:paraId="3C748D3E" w14:textId="77777777" w:rsidTr="003E6251">
              <w:tc>
                <w:tcPr>
                  <w:tcW w:w="1594" w:type="dxa"/>
                </w:tcPr>
                <w:p w14:paraId="069EB743" w14:textId="1409C148" w:rsidR="003E6251" w:rsidRPr="003E6251" w:rsidRDefault="003E6251" w:rsidP="005E0B21">
                  <w:pPr>
                    <w:rPr>
                      <w:rFonts w:asciiTheme="minorHAnsi" w:hAnsiTheme="minorHAnsi"/>
                      <w:sz w:val="22"/>
                      <w:szCs w:val="22"/>
                    </w:rPr>
                  </w:pPr>
                  <w:r w:rsidRPr="003E6251">
                    <w:rPr>
                      <w:rFonts w:asciiTheme="minorHAnsi" w:hAnsiTheme="minorHAnsi"/>
                      <w:sz w:val="22"/>
                      <w:szCs w:val="22"/>
                    </w:rPr>
                    <w:t>Central US</w:t>
                  </w:r>
                </w:p>
              </w:tc>
              <w:tc>
                <w:tcPr>
                  <w:tcW w:w="5283" w:type="dxa"/>
                </w:tcPr>
                <w:p w14:paraId="5192EC9C" w14:textId="2FCE9C35" w:rsidR="00415CF4" w:rsidRDefault="00415CF4" w:rsidP="005E0B21">
                  <w:pPr>
                    <w:rPr>
                      <w:rFonts w:ascii="Helvetica" w:hAnsi="Helvetica"/>
                      <w:color w:val="505050"/>
                      <w:sz w:val="18"/>
                      <w:szCs w:val="18"/>
                      <w:shd w:val="clear" w:color="auto" w:fill="FFFFFF"/>
                    </w:rPr>
                  </w:pPr>
                  <w:hyperlink r:id="rId12" w:history="1">
                    <w:r w:rsidRPr="009829E0">
                      <w:rPr>
                        <w:rStyle w:val="Hyperlink"/>
                        <w:rFonts w:ascii="Helvetica" w:hAnsi="Helvetica"/>
                        <w:sz w:val="18"/>
                        <w:szCs w:val="18"/>
                        <w:shd w:val="clear" w:color="auto" w:fill="FFFFFF"/>
                      </w:rPr>
                      <w:t>https://gocase-cus.azurewebsites.net/v1</w:t>
                    </w:r>
                  </w:hyperlink>
                </w:p>
                <w:p w14:paraId="11E94123" w14:textId="407131DE" w:rsidR="00415CF4" w:rsidRDefault="00415CF4" w:rsidP="005E0B21">
                  <w:pPr>
                    <w:rPr>
                      <w:rFonts w:ascii="Helvetica" w:hAnsi="Helvetica"/>
                      <w:color w:val="505050"/>
                      <w:sz w:val="18"/>
                      <w:szCs w:val="18"/>
                      <w:shd w:val="clear" w:color="auto" w:fill="FFFFFF"/>
                    </w:rPr>
                  </w:pPr>
                </w:p>
              </w:tc>
            </w:tr>
            <w:tr w:rsidR="003E6251" w14:paraId="0BD2B245" w14:textId="77777777" w:rsidTr="003E6251">
              <w:tc>
                <w:tcPr>
                  <w:tcW w:w="1594" w:type="dxa"/>
                </w:tcPr>
                <w:p w14:paraId="43059A2F" w14:textId="0C5C45FB" w:rsidR="003E6251" w:rsidRPr="003E6251" w:rsidRDefault="003E6251" w:rsidP="005E0B21">
                  <w:pPr>
                    <w:rPr>
                      <w:rFonts w:asciiTheme="minorHAnsi" w:hAnsiTheme="minorHAnsi"/>
                      <w:sz w:val="22"/>
                      <w:szCs w:val="22"/>
                    </w:rPr>
                  </w:pPr>
                  <w:r w:rsidRPr="003E6251">
                    <w:rPr>
                      <w:rFonts w:asciiTheme="minorHAnsi" w:hAnsiTheme="minorHAnsi"/>
                      <w:sz w:val="22"/>
                      <w:szCs w:val="22"/>
                    </w:rPr>
                    <w:t>East US 2</w:t>
                  </w:r>
                </w:p>
              </w:tc>
              <w:tc>
                <w:tcPr>
                  <w:tcW w:w="5283" w:type="dxa"/>
                </w:tcPr>
                <w:p w14:paraId="1E819C1E" w14:textId="6FE61266" w:rsidR="007B3B3F" w:rsidRDefault="00D54E40" w:rsidP="007B3B3F">
                  <w:pPr>
                    <w:rPr>
                      <w:rFonts w:ascii="Helvetica" w:hAnsi="Helvetica"/>
                      <w:color w:val="505050"/>
                      <w:sz w:val="18"/>
                      <w:szCs w:val="18"/>
                      <w:shd w:val="clear" w:color="auto" w:fill="FFFFFF"/>
                    </w:rPr>
                  </w:pPr>
                  <w:hyperlink r:id="rId13" w:history="1">
                    <w:r w:rsidRPr="009829E0">
                      <w:rPr>
                        <w:rStyle w:val="Hyperlink"/>
                        <w:rFonts w:ascii="Helvetica" w:hAnsi="Helvetica"/>
                        <w:sz w:val="18"/>
                        <w:szCs w:val="18"/>
                        <w:shd w:val="clear" w:color="auto" w:fill="FFFFFF"/>
                      </w:rPr>
                      <w:t>https://gocase-eus2.azurewebsites.net/v1</w:t>
                    </w:r>
                  </w:hyperlink>
                </w:p>
                <w:p w14:paraId="48F8CCB9" w14:textId="685CD0EF" w:rsidR="003E6251" w:rsidRDefault="003E6251" w:rsidP="005E0B21">
                  <w:pPr>
                    <w:rPr>
                      <w:rFonts w:ascii="Helvetica" w:hAnsi="Helvetica"/>
                      <w:color w:val="505050"/>
                      <w:sz w:val="18"/>
                      <w:szCs w:val="18"/>
                      <w:shd w:val="clear" w:color="auto" w:fill="FFFFFF"/>
                    </w:rPr>
                  </w:pPr>
                </w:p>
              </w:tc>
            </w:tr>
            <w:tr w:rsidR="003E6251" w14:paraId="343ED88E" w14:textId="77777777" w:rsidTr="003E6251">
              <w:tc>
                <w:tcPr>
                  <w:tcW w:w="1594" w:type="dxa"/>
                </w:tcPr>
                <w:p w14:paraId="17113F87" w14:textId="542EFCDB" w:rsidR="003E6251" w:rsidRPr="003E6251" w:rsidRDefault="003E6251" w:rsidP="005E0B21">
                  <w:pPr>
                    <w:rPr>
                      <w:rFonts w:asciiTheme="minorHAnsi" w:hAnsiTheme="minorHAnsi"/>
                      <w:sz w:val="22"/>
                      <w:szCs w:val="22"/>
                    </w:rPr>
                  </w:pPr>
                  <w:r>
                    <w:t>ATM</w:t>
                  </w:r>
                </w:p>
              </w:tc>
              <w:tc>
                <w:tcPr>
                  <w:tcW w:w="5283" w:type="dxa"/>
                </w:tcPr>
                <w:p w14:paraId="0BBEDD5C" w14:textId="2AD8EF35" w:rsidR="003E6251" w:rsidRDefault="00D54E40" w:rsidP="005E0B21">
                  <w:pPr>
                    <w:rPr>
                      <w:rFonts w:ascii="Helvetica" w:hAnsi="Helvetica"/>
                      <w:color w:val="505050"/>
                      <w:sz w:val="18"/>
                      <w:szCs w:val="18"/>
                      <w:shd w:val="clear" w:color="auto" w:fill="FFFFFF"/>
                    </w:rPr>
                  </w:pPr>
                  <w:r>
                    <w:rPr>
                      <w:rFonts w:ascii="Helvetica" w:hAnsi="Helvetica"/>
                      <w:color w:val="505050"/>
                      <w:sz w:val="18"/>
                      <w:szCs w:val="18"/>
                      <w:shd w:val="clear" w:color="auto" w:fill="FFFFFF"/>
                    </w:rPr>
                    <w:t>h</w:t>
                  </w:r>
                  <w:r>
                    <w:rPr>
                      <w:color w:val="505050"/>
                    </w:rPr>
                    <w:t>ttp://</w:t>
                  </w:r>
                </w:p>
              </w:tc>
            </w:tr>
            <w:tr w:rsidR="003E6251" w14:paraId="2DB66C3B" w14:textId="77777777" w:rsidTr="003E6251">
              <w:tc>
                <w:tcPr>
                  <w:tcW w:w="1594" w:type="dxa"/>
                </w:tcPr>
                <w:p w14:paraId="12764C0E" w14:textId="199BC343" w:rsidR="003E6251" w:rsidRPr="003E6251" w:rsidRDefault="003E6251" w:rsidP="005E0B21">
                  <w:r>
                    <w:t>Sample request</w:t>
                  </w:r>
                </w:p>
              </w:tc>
              <w:tc>
                <w:tcPr>
                  <w:tcW w:w="5283" w:type="dxa"/>
                </w:tcPr>
                <w:p w14:paraId="5E9A269F" w14:textId="512AEFF3" w:rsidR="003E6251" w:rsidRDefault="003E6251" w:rsidP="005E0B21">
                  <w:pPr>
                    <w:rPr>
                      <w:rFonts w:ascii="Helvetica" w:hAnsi="Helvetica"/>
                      <w:color w:val="505050"/>
                      <w:sz w:val="18"/>
                      <w:szCs w:val="18"/>
                      <w:shd w:val="clear" w:color="auto" w:fill="FFFFFF"/>
                    </w:rPr>
                  </w:pPr>
                  <w:hyperlink r:id="rId14" w:history="1">
                    <w:r w:rsidRPr="009829E0">
                      <w:rPr>
                        <w:rStyle w:val="Hyperlink"/>
                        <w:rFonts w:ascii="Helvetica" w:hAnsi="Helvetica"/>
                        <w:sz w:val="18"/>
                        <w:szCs w:val="18"/>
                        <w:shd w:val="clear" w:color="auto" w:fill="FFFFFF"/>
                      </w:rPr>
                      <w:t>https://gocase-cus.azurewebsites.net/v1/name?token=onetwothree&amp;type=camel</w:t>
                    </w:r>
                  </w:hyperlink>
                </w:p>
                <w:p w14:paraId="77441CA8" w14:textId="0B0C6201" w:rsidR="00256977" w:rsidRDefault="00256977" w:rsidP="005E0B21">
                  <w:pPr>
                    <w:rPr>
                      <w:rFonts w:ascii="Helvetica" w:hAnsi="Helvetica"/>
                      <w:color w:val="505050"/>
                      <w:sz w:val="18"/>
                      <w:szCs w:val="18"/>
                      <w:shd w:val="clear" w:color="auto" w:fill="FFFFFF"/>
                    </w:rPr>
                  </w:pPr>
                </w:p>
                <w:p w14:paraId="2FAEFEB8" w14:textId="676EA9C4" w:rsidR="00183F22" w:rsidRDefault="00256977" w:rsidP="005E0B21">
                  <w:pPr>
                    <w:rPr>
                      <w:rFonts w:ascii="Helvetica" w:hAnsi="Helvetica"/>
                      <w:color w:val="505050"/>
                      <w:sz w:val="18"/>
                      <w:szCs w:val="18"/>
                      <w:shd w:val="clear" w:color="auto" w:fill="FFFFFF"/>
                    </w:rPr>
                  </w:pPr>
                  <w:hyperlink r:id="rId15" w:history="1">
                    <w:r w:rsidRPr="009829E0">
                      <w:rPr>
                        <w:rStyle w:val="Hyperlink"/>
                        <w:rFonts w:ascii="Helvetica" w:hAnsi="Helvetica"/>
                        <w:sz w:val="18"/>
                        <w:szCs w:val="18"/>
                        <w:shd w:val="clear" w:color="auto" w:fill="FFFFFF"/>
                      </w:rPr>
                      <w:t>https://gocase-cus.azurewebsites.net/v1/track?trackingid=bicm1hjg4men0e3ue2og</w:t>
                    </w:r>
                  </w:hyperlink>
                </w:p>
                <w:p w14:paraId="2098E92B" w14:textId="77777777" w:rsidR="003E6251" w:rsidRDefault="003E6251" w:rsidP="005E0B21">
                  <w:pPr>
                    <w:rPr>
                      <w:rFonts w:ascii="Helvetica" w:hAnsi="Helvetica"/>
                      <w:color w:val="505050"/>
                      <w:sz w:val="18"/>
                      <w:szCs w:val="18"/>
                      <w:shd w:val="clear" w:color="auto" w:fill="FFFFFF"/>
                    </w:rPr>
                  </w:pPr>
                </w:p>
                <w:p w14:paraId="76B26770" w14:textId="2E5D5584" w:rsidR="00D54E40" w:rsidRDefault="00D54E40" w:rsidP="005E0B21">
                  <w:pPr>
                    <w:rPr>
                      <w:rFonts w:ascii="Helvetica" w:hAnsi="Helvetica"/>
                      <w:color w:val="505050"/>
                      <w:sz w:val="18"/>
                      <w:szCs w:val="18"/>
                      <w:shd w:val="clear" w:color="auto" w:fill="FFFFFF"/>
                    </w:rPr>
                  </w:pPr>
                  <w:hyperlink r:id="rId16" w:history="1">
                    <w:r w:rsidRPr="009829E0">
                      <w:rPr>
                        <w:rStyle w:val="Hyperlink"/>
                        <w:rFonts w:ascii="Helvetica" w:hAnsi="Helvetica"/>
                        <w:sz w:val="18"/>
                        <w:szCs w:val="18"/>
                        <w:shd w:val="clear" w:color="auto" w:fill="FFFFFF"/>
                      </w:rPr>
                      <w:t>https://gocase-eus2.azurewebsites.net/v1/name?token=booktrue&amp;type=pascal</w:t>
                    </w:r>
                  </w:hyperlink>
                </w:p>
                <w:p w14:paraId="1FF0B624" w14:textId="77777777" w:rsidR="00D54E40" w:rsidRDefault="00D54E40" w:rsidP="005E0B21">
                  <w:pPr>
                    <w:rPr>
                      <w:rFonts w:ascii="Helvetica" w:hAnsi="Helvetica"/>
                      <w:color w:val="505050"/>
                      <w:sz w:val="18"/>
                      <w:szCs w:val="18"/>
                      <w:shd w:val="clear" w:color="auto" w:fill="FFFFFF"/>
                    </w:rPr>
                  </w:pPr>
                </w:p>
                <w:p w14:paraId="5F507C1E" w14:textId="1D9BA269" w:rsidR="00D54E40" w:rsidRDefault="00D54E40" w:rsidP="005E0B21">
                  <w:pPr>
                    <w:rPr>
                      <w:rFonts w:ascii="Helvetica" w:hAnsi="Helvetica"/>
                      <w:color w:val="505050"/>
                      <w:sz w:val="18"/>
                      <w:szCs w:val="18"/>
                      <w:shd w:val="clear" w:color="auto" w:fill="FFFFFF"/>
                    </w:rPr>
                  </w:pPr>
                </w:p>
              </w:tc>
            </w:tr>
          </w:tbl>
          <w:p w14:paraId="654EBD61" w14:textId="16E1E5F3" w:rsidR="005E0B21" w:rsidRPr="005E0B21" w:rsidRDefault="005E0B21" w:rsidP="005E0B21">
            <w:pPr>
              <w:rPr>
                <w:rFonts w:ascii="Helvetica" w:hAnsi="Helvetica"/>
                <w:color w:val="505050"/>
                <w:sz w:val="18"/>
                <w:szCs w:val="18"/>
                <w:shd w:val="clear" w:color="auto" w:fill="FFFFFF"/>
              </w:rPr>
            </w:pPr>
          </w:p>
        </w:tc>
      </w:tr>
      <w:tr w:rsidR="005E0B21" w14:paraId="0D1DE3EC" w14:textId="77777777" w:rsidTr="005E0B21">
        <w:tc>
          <w:tcPr>
            <w:tcW w:w="2155" w:type="dxa"/>
          </w:tcPr>
          <w:p w14:paraId="75BEBE77" w14:textId="020D9545" w:rsidR="003E6251" w:rsidRDefault="005E0B21" w:rsidP="00334223">
            <w:r>
              <w:t xml:space="preserve">Interactive </w:t>
            </w:r>
            <w:proofErr w:type="spellStart"/>
            <w:r>
              <w:t>GOCaseDemoTerminal</w:t>
            </w:r>
            <w:proofErr w:type="spellEnd"/>
          </w:p>
        </w:tc>
        <w:tc>
          <w:tcPr>
            <w:tcW w:w="7195" w:type="dxa"/>
          </w:tcPr>
          <w:p w14:paraId="4859911E" w14:textId="555C069A" w:rsidR="005E0B21" w:rsidRDefault="0003391E" w:rsidP="00334223">
            <w:pPr>
              <w:rPr>
                <w:rFonts w:ascii="Helvetica" w:hAnsi="Helvetica"/>
                <w:color w:val="505050"/>
                <w:sz w:val="18"/>
                <w:szCs w:val="18"/>
                <w:shd w:val="clear" w:color="auto" w:fill="FFFFFF"/>
              </w:rPr>
            </w:pPr>
            <w:hyperlink r:id="rId17" w:history="1">
              <w:r w:rsidRPr="009829E0">
                <w:rPr>
                  <w:rStyle w:val="Hyperlink"/>
                  <w:rFonts w:ascii="Helvetica" w:hAnsi="Helvetica"/>
                  <w:sz w:val="18"/>
                  <w:szCs w:val="18"/>
                  <w:shd w:val="clear" w:color="auto" w:fill="FFFFFF"/>
                </w:rPr>
                <w:t>https://gocase.azurewebsites.net/</w:t>
              </w:r>
            </w:hyperlink>
          </w:p>
          <w:p w14:paraId="319DC867" w14:textId="5E24283E" w:rsidR="0003391E" w:rsidRDefault="0003391E" w:rsidP="00334223">
            <w:pPr>
              <w:rPr>
                <w:rFonts w:ascii="Helvetica" w:hAnsi="Helvetica"/>
                <w:color w:val="505050"/>
                <w:sz w:val="18"/>
                <w:szCs w:val="18"/>
                <w:shd w:val="clear" w:color="auto" w:fill="FFFFFF"/>
              </w:rPr>
            </w:pPr>
            <w:r>
              <w:t>(</w:t>
            </w:r>
            <w:r w:rsidRPr="00187428">
              <w:rPr>
                <w:i/>
              </w:rPr>
              <w:t>Do check this out</w:t>
            </w:r>
            <w:r>
              <w:t>)</w:t>
            </w:r>
          </w:p>
        </w:tc>
      </w:tr>
      <w:tr w:rsidR="005E0B21" w14:paraId="6BA2D261" w14:textId="77777777" w:rsidTr="005E0B21">
        <w:tc>
          <w:tcPr>
            <w:tcW w:w="2155" w:type="dxa"/>
          </w:tcPr>
          <w:p w14:paraId="450D9D77" w14:textId="071C5CB9" w:rsidR="005E0B21" w:rsidRDefault="005E0B21" w:rsidP="00334223">
            <w:r>
              <w:t>Environment</w:t>
            </w:r>
          </w:p>
        </w:tc>
        <w:tc>
          <w:tcPr>
            <w:tcW w:w="7195" w:type="dxa"/>
          </w:tcPr>
          <w:p w14:paraId="7D3BCFDD" w14:textId="1EACA69A" w:rsidR="005E0B21" w:rsidRDefault="005E0B21" w:rsidP="00334223">
            <w:pPr>
              <w:rPr>
                <w:rFonts w:ascii="Helvetica" w:hAnsi="Helvetica"/>
                <w:color w:val="505050"/>
                <w:sz w:val="18"/>
                <w:szCs w:val="18"/>
                <w:shd w:val="clear" w:color="auto" w:fill="FFFFFF"/>
              </w:rPr>
            </w:pPr>
            <w:r>
              <w:rPr>
                <w:rFonts w:ascii="Helvetica" w:hAnsi="Helvetica"/>
                <w:color w:val="505050"/>
                <w:sz w:val="18"/>
                <w:szCs w:val="18"/>
                <w:shd w:val="clear" w:color="auto" w:fill="FFFFFF"/>
              </w:rPr>
              <w:t xml:space="preserve">Azure App service compute running on Alpine </w:t>
            </w:r>
            <w:r w:rsidR="00415CF4">
              <w:rPr>
                <w:rFonts w:ascii="Helvetica" w:hAnsi="Helvetica"/>
                <w:color w:val="505050"/>
                <w:sz w:val="18"/>
                <w:szCs w:val="18"/>
                <w:shd w:val="clear" w:color="auto" w:fill="FFFFFF"/>
              </w:rPr>
              <w:t>L</w:t>
            </w:r>
            <w:r>
              <w:rPr>
                <w:rFonts w:ascii="Helvetica" w:hAnsi="Helvetica"/>
                <w:color w:val="505050"/>
                <w:sz w:val="18"/>
                <w:szCs w:val="18"/>
                <w:shd w:val="clear" w:color="auto" w:fill="FFFFFF"/>
              </w:rPr>
              <w:t>inux</w:t>
            </w:r>
          </w:p>
          <w:p w14:paraId="646BECEC" w14:textId="536406FE" w:rsidR="00415CF4" w:rsidRPr="007B3B3F" w:rsidRDefault="00415CF4" w:rsidP="00135D61">
            <w:pPr>
              <w:numPr>
                <w:ilvl w:val="0"/>
                <w:numId w:val="7"/>
              </w:numPr>
              <w:shd w:val="clear" w:color="auto" w:fill="FFFFFF"/>
              <w:spacing w:before="100" w:beforeAutospacing="1" w:after="100" w:afterAutospacing="1"/>
              <w:rPr>
                <w:rFonts w:ascii="Helvetica" w:hAnsi="Helvetica"/>
                <w:color w:val="505050"/>
                <w:sz w:val="18"/>
                <w:szCs w:val="18"/>
                <w:shd w:val="clear" w:color="auto" w:fill="FFFFFF"/>
              </w:rPr>
            </w:pPr>
            <w:r w:rsidRPr="00415CF4">
              <w:rPr>
                <w:rFonts w:ascii="Helvetica" w:eastAsiaTheme="minorEastAsia" w:hAnsi="Helvetica" w:cstheme="minorBidi"/>
                <w:color w:val="505050"/>
                <w:sz w:val="18"/>
                <w:szCs w:val="18"/>
                <w:shd w:val="clear" w:color="auto" w:fill="FFFFFF"/>
              </w:rPr>
              <w:t xml:space="preserve">OS version: Unix </w:t>
            </w:r>
            <w:r w:rsidR="007B3B3F" w:rsidRPr="00415CF4">
              <w:rPr>
                <w:rFonts w:ascii="Helvetica" w:hAnsi="Helvetica"/>
                <w:color w:val="505050"/>
                <w:sz w:val="18"/>
                <w:szCs w:val="18"/>
                <w:shd w:val="clear" w:color="auto" w:fill="FFFFFF"/>
              </w:rPr>
              <w:t>4.4.0.128</w:t>
            </w:r>
            <w:r w:rsidR="007B3B3F" w:rsidRPr="007B3B3F">
              <w:rPr>
                <w:rFonts w:ascii="Helvetica" w:hAnsi="Helvetica"/>
                <w:color w:val="505050"/>
                <w:sz w:val="18"/>
                <w:szCs w:val="18"/>
                <w:shd w:val="clear" w:color="auto" w:fill="FFFFFF"/>
              </w:rPr>
              <w:t>, Processor</w:t>
            </w:r>
            <w:r w:rsidRPr="00415CF4">
              <w:rPr>
                <w:rFonts w:ascii="Helvetica" w:eastAsiaTheme="minorEastAsia" w:hAnsi="Helvetica" w:cstheme="minorBidi"/>
                <w:color w:val="505050"/>
                <w:sz w:val="18"/>
                <w:szCs w:val="18"/>
                <w:shd w:val="clear" w:color="auto" w:fill="FFFFFF"/>
              </w:rPr>
              <w:t xml:space="preserve"> count: 1</w:t>
            </w:r>
          </w:p>
          <w:p w14:paraId="7F73CE23" w14:textId="72E396DE" w:rsidR="007B3B3F" w:rsidRPr="007B3B3F" w:rsidRDefault="007B3B3F" w:rsidP="00135D61">
            <w:pPr>
              <w:numPr>
                <w:ilvl w:val="0"/>
                <w:numId w:val="7"/>
              </w:numPr>
              <w:shd w:val="clear" w:color="auto" w:fill="FFFFFF"/>
              <w:spacing w:before="100" w:beforeAutospacing="1" w:after="100" w:afterAutospacing="1"/>
              <w:rPr>
                <w:rFonts w:ascii="Helvetica" w:hAnsi="Helvetica"/>
                <w:color w:val="505050"/>
                <w:sz w:val="18"/>
                <w:szCs w:val="18"/>
                <w:shd w:val="clear" w:color="auto" w:fill="FFFFFF"/>
              </w:rPr>
            </w:pPr>
            <w:r w:rsidRPr="007B3B3F">
              <w:rPr>
                <w:rFonts w:ascii="Helvetica" w:hAnsi="Helvetica"/>
                <w:color w:val="505050"/>
                <w:sz w:val="18"/>
                <w:szCs w:val="18"/>
                <w:shd w:val="clear" w:color="auto" w:fill="FFFFFF"/>
              </w:rPr>
              <w:t>B1, 100 total ACU ,1.75 GB memory, A-Series compute equivalent</w:t>
            </w:r>
          </w:p>
          <w:p w14:paraId="365EBDC4" w14:textId="3F6D2A52" w:rsidR="007B3B3F" w:rsidRDefault="007B3B3F" w:rsidP="00135D61">
            <w:pPr>
              <w:numPr>
                <w:ilvl w:val="0"/>
                <w:numId w:val="7"/>
              </w:numPr>
              <w:shd w:val="clear" w:color="auto" w:fill="FFFFFF"/>
              <w:spacing w:before="100" w:beforeAutospacing="1" w:after="100" w:afterAutospacing="1"/>
              <w:rPr>
                <w:rFonts w:ascii="Helvetica" w:hAnsi="Helvetica"/>
                <w:color w:val="505050"/>
                <w:sz w:val="18"/>
                <w:szCs w:val="18"/>
                <w:shd w:val="clear" w:color="auto" w:fill="FFFFFF"/>
              </w:rPr>
            </w:pPr>
            <w:r>
              <w:rPr>
                <w:rFonts w:ascii="Helvetica" w:hAnsi="Helvetica"/>
                <w:color w:val="505050"/>
                <w:sz w:val="18"/>
                <w:szCs w:val="18"/>
                <w:shd w:val="clear" w:color="auto" w:fill="FFFFFF"/>
              </w:rPr>
              <w:t>~</w:t>
            </w:r>
            <w:r w:rsidRPr="007B3B3F">
              <w:rPr>
                <w:rFonts w:ascii="Helvetica" w:hAnsi="Helvetica"/>
                <w:color w:val="505050"/>
                <w:sz w:val="18"/>
                <w:szCs w:val="18"/>
                <w:shd w:val="clear" w:color="auto" w:fill="FFFFFF"/>
              </w:rPr>
              <w:t>36 $/month(estimate)</w:t>
            </w:r>
          </w:p>
        </w:tc>
      </w:tr>
      <w:tr w:rsidR="008A5B38" w14:paraId="24C36C48" w14:textId="77777777" w:rsidTr="005E0B21">
        <w:tc>
          <w:tcPr>
            <w:tcW w:w="2155" w:type="dxa"/>
          </w:tcPr>
          <w:p w14:paraId="6CA53837" w14:textId="66F90597" w:rsidR="008A5B38" w:rsidRDefault="008A5B38" w:rsidP="00334223">
            <w:r>
              <w:t>Telemetry, Alerts</w:t>
            </w:r>
          </w:p>
        </w:tc>
        <w:tc>
          <w:tcPr>
            <w:tcW w:w="7195" w:type="dxa"/>
          </w:tcPr>
          <w:p w14:paraId="196A797D" w14:textId="20D5FCD8" w:rsidR="008A5B38" w:rsidRDefault="008A5B38" w:rsidP="00334223">
            <w:pPr>
              <w:rPr>
                <w:rFonts w:ascii="Helvetica" w:hAnsi="Helvetica"/>
                <w:color w:val="505050"/>
                <w:sz w:val="18"/>
                <w:szCs w:val="18"/>
                <w:shd w:val="clear" w:color="auto" w:fill="FFFFFF"/>
              </w:rPr>
            </w:pPr>
            <w:r>
              <w:rPr>
                <w:rFonts w:ascii="Helvetica" w:hAnsi="Helvetica"/>
                <w:color w:val="505050"/>
                <w:sz w:val="18"/>
                <w:szCs w:val="18"/>
                <w:shd w:val="clear" w:color="auto" w:fill="FFFFFF"/>
              </w:rPr>
              <w:t>Azure application insight, Azure Log alerts</w:t>
            </w:r>
          </w:p>
        </w:tc>
      </w:tr>
    </w:tbl>
    <w:p w14:paraId="7C36551E" w14:textId="77777777" w:rsidR="00334223" w:rsidRPr="00334223" w:rsidRDefault="00334223" w:rsidP="00334223"/>
    <w:p w14:paraId="37B558BC" w14:textId="6AB52C6E" w:rsidR="004C701D" w:rsidRDefault="45A817CE" w:rsidP="004C701D">
      <w:pPr>
        <w:pStyle w:val="Heading1"/>
      </w:pPr>
      <w:r>
        <w:t>Conceptual Model</w:t>
      </w:r>
    </w:p>
    <w:p w14:paraId="70B4FF80" w14:textId="22E19438" w:rsidR="00146CE1" w:rsidRDefault="45A817CE" w:rsidP="00D5697D">
      <w:pPr>
        <w:jc w:val="both"/>
      </w:pPr>
      <w:r>
        <w:t xml:space="preserve">At a high level (and in simplified terms), </w:t>
      </w:r>
      <w:proofErr w:type="spellStart"/>
      <w:r w:rsidR="004F1518">
        <w:t>gocase</w:t>
      </w:r>
      <w:proofErr w:type="spellEnd"/>
      <w:r w:rsidR="004F1518">
        <w:t xml:space="preserve"> API convert the text to</w:t>
      </w:r>
      <w:r w:rsidR="00146CE1">
        <w:t xml:space="preserve"> specified case (format). Naming convention is the core of any programming language or </w:t>
      </w:r>
      <w:proofErr w:type="spellStart"/>
      <w:proofErr w:type="gramStart"/>
      <w:r w:rsidR="00146CE1">
        <w:t>system.Extracting</w:t>
      </w:r>
      <w:proofErr w:type="spellEnd"/>
      <w:proofErr w:type="gramEnd"/>
      <w:r w:rsidR="00146CE1">
        <w:t xml:space="preserve"> tokens out of given text is the core step in Lexical analysis, first step of compiler/ interpreter.</w:t>
      </w:r>
    </w:p>
    <w:p w14:paraId="688AB159" w14:textId="5CBA50EB" w:rsidR="00146CE1" w:rsidRDefault="00146CE1" w:rsidP="00D5697D">
      <w:pPr>
        <w:jc w:val="both"/>
      </w:pPr>
      <w:r>
        <w:t xml:space="preserve">In </w:t>
      </w:r>
      <w:r w:rsidR="00D310F3">
        <w:t>our</w:t>
      </w:r>
      <w:r>
        <w:t xml:space="preserve"> case tokens are extracted based on valid </w:t>
      </w:r>
      <w:r w:rsidR="0062525D">
        <w:t>English</w:t>
      </w:r>
      <w:r>
        <w:t xml:space="preserve"> words.</w:t>
      </w:r>
    </w:p>
    <w:p w14:paraId="6C3F68FE" w14:textId="2B487A77" w:rsidR="00F41C11" w:rsidRDefault="00F86573" w:rsidP="00D5697D">
      <w:pPr>
        <w:jc w:val="both"/>
      </w:pPr>
      <w:r>
        <w:lastRenderedPageBreak/>
        <w:t>T</w:t>
      </w:r>
      <w:r w:rsidR="45A817CE">
        <w:t>erms/concepts</w:t>
      </w:r>
    </w:p>
    <w:p w14:paraId="1C046919" w14:textId="05418610" w:rsidR="00B75789" w:rsidRDefault="00146CE1" w:rsidP="00135D61">
      <w:pPr>
        <w:pStyle w:val="ListParagraph"/>
        <w:numPr>
          <w:ilvl w:val="0"/>
          <w:numId w:val="2"/>
        </w:numPr>
        <w:spacing w:line="256" w:lineRule="auto"/>
        <w:jc w:val="both"/>
      </w:pPr>
      <w:r>
        <w:rPr>
          <w:b/>
          <w:bCs/>
          <w:u w:val="single"/>
        </w:rPr>
        <w:t>token</w:t>
      </w:r>
      <w:r w:rsidR="06790016">
        <w:t>:</w:t>
      </w:r>
    </w:p>
    <w:p w14:paraId="3DC0CCE9" w14:textId="57D6D20E" w:rsidR="00146CE1" w:rsidRPr="00146CE1" w:rsidRDefault="00146CE1" w:rsidP="00135D61">
      <w:pPr>
        <w:pStyle w:val="ListParagraph"/>
        <w:numPr>
          <w:ilvl w:val="1"/>
          <w:numId w:val="2"/>
        </w:numPr>
        <w:spacing w:line="256" w:lineRule="auto"/>
        <w:jc w:val="both"/>
      </w:pPr>
      <w:r w:rsidRPr="00146CE1">
        <w:rPr>
          <w:bCs/>
        </w:rPr>
        <w:t>A f</w:t>
      </w:r>
      <w:r>
        <w:rPr>
          <w:bCs/>
        </w:rPr>
        <w:t>ree text, made out of only English alphabets</w:t>
      </w:r>
    </w:p>
    <w:p w14:paraId="67454790" w14:textId="24D70031" w:rsidR="00146CE1" w:rsidRPr="00146CE1" w:rsidRDefault="00146CE1" w:rsidP="00135D61">
      <w:pPr>
        <w:pStyle w:val="ListParagraph"/>
        <w:numPr>
          <w:ilvl w:val="1"/>
          <w:numId w:val="2"/>
        </w:numPr>
        <w:spacing w:line="256" w:lineRule="auto"/>
        <w:jc w:val="both"/>
      </w:pPr>
      <w:r>
        <w:rPr>
          <w:bCs/>
        </w:rPr>
        <w:t>At least of length 3, without any space, special character</w:t>
      </w:r>
    </w:p>
    <w:p w14:paraId="68C18DC5" w14:textId="0D0D6E1E" w:rsidR="00146CE1" w:rsidRDefault="00146CE1" w:rsidP="00135D61">
      <w:pPr>
        <w:pStyle w:val="ListParagraph"/>
        <w:numPr>
          <w:ilvl w:val="0"/>
          <w:numId w:val="2"/>
        </w:numPr>
        <w:spacing w:line="256" w:lineRule="auto"/>
        <w:jc w:val="both"/>
      </w:pPr>
      <w:r>
        <w:rPr>
          <w:b/>
          <w:bCs/>
          <w:u w:val="single"/>
        </w:rPr>
        <w:t>type (</w:t>
      </w:r>
      <w:proofErr w:type="spellStart"/>
      <w:r>
        <w:rPr>
          <w:b/>
          <w:bCs/>
          <w:u w:val="single"/>
        </w:rPr>
        <w:t>casetype</w:t>
      </w:r>
      <w:proofErr w:type="spellEnd"/>
      <w:r>
        <w:rPr>
          <w:b/>
          <w:bCs/>
          <w:u w:val="single"/>
        </w:rPr>
        <w:t>)</w:t>
      </w:r>
      <w:r w:rsidR="45A817CE">
        <w:t xml:space="preserve">: </w:t>
      </w:r>
    </w:p>
    <w:p w14:paraId="70409FDF" w14:textId="5BF4A2A6" w:rsidR="00B75789" w:rsidRDefault="00146CE1" w:rsidP="00135D61">
      <w:pPr>
        <w:pStyle w:val="ListParagraph"/>
        <w:numPr>
          <w:ilvl w:val="1"/>
          <w:numId w:val="2"/>
        </w:numPr>
        <w:spacing w:line="256" w:lineRule="auto"/>
        <w:jc w:val="both"/>
      </w:pPr>
      <w:r>
        <w:rPr>
          <w:bCs/>
        </w:rPr>
        <w:t>intended naming case which has to be applied after extracting</w:t>
      </w:r>
      <w:r w:rsidR="00FE5779">
        <w:rPr>
          <w:bCs/>
        </w:rPr>
        <w:t xml:space="preserve"> the words</w:t>
      </w:r>
    </w:p>
    <w:p w14:paraId="2470329D" w14:textId="03D3F97B" w:rsidR="00D43C70" w:rsidRPr="00192C73" w:rsidRDefault="00FE5779" w:rsidP="00135D61">
      <w:pPr>
        <w:pStyle w:val="ListParagraph"/>
        <w:numPr>
          <w:ilvl w:val="1"/>
          <w:numId w:val="2"/>
        </w:numPr>
        <w:jc w:val="both"/>
      </w:pPr>
      <w:r>
        <w:t>Following case are supported in the system</w:t>
      </w:r>
    </w:p>
    <w:p w14:paraId="53826043" w14:textId="1F31ECC0" w:rsidR="00FE5779" w:rsidRDefault="00FE5779" w:rsidP="00D310F3">
      <w:pPr>
        <w:pStyle w:val="ListParagraph"/>
        <w:ind w:left="2160"/>
        <w:jc w:val="both"/>
      </w:pPr>
      <w:r>
        <w:t xml:space="preserve"> </w:t>
      </w:r>
    </w:p>
    <w:tbl>
      <w:tblPr>
        <w:tblStyle w:val="TableGrid"/>
        <w:tblW w:w="0" w:type="auto"/>
        <w:tblInd w:w="2160" w:type="dxa"/>
        <w:tblLook w:val="04A0" w:firstRow="1" w:lastRow="0" w:firstColumn="1" w:lastColumn="0" w:noHBand="0" w:noVBand="1"/>
      </w:tblPr>
      <w:tblGrid>
        <w:gridCol w:w="1336"/>
        <w:gridCol w:w="5854"/>
      </w:tblGrid>
      <w:tr w:rsidR="00D310F3" w14:paraId="1571668E" w14:textId="77777777" w:rsidTr="00D310F3">
        <w:tc>
          <w:tcPr>
            <w:tcW w:w="1255" w:type="dxa"/>
          </w:tcPr>
          <w:p w14:paraId="2BA61CB0" w14:textId="3414F5E7" w:rsidR="00D310F3" w:rsidRDefault="00D310F3" w:rsidP="00D310F3">
            <w:pPr>
              <w:pStyle w:val="ListParagraph"/>
              <w:ind w:left="0"/>
              <w:jc w:val="both"/>
            </w:pPr>
            <w:r>
              <w:t>camel</w:t>
            </w:r>
          </w:p>
        </w:tc>
        <w:tc>
          <w:tcPr>
            <w:tcW w:w="5935" w:type="dxa"/>
          </w:tcPr>
          <w:p w14:paraId="7F02F1B3" w14:textId="77777777" w:rsidR="00D310F3" w:rsidRDefault="00D310F3" w:rsidP="00D310F3">
            <w:pPr>
              <w:jc w:val="both"/>
            </w:pPr>
            <w:r w:rsidRPr="00FE5779">
              <w:t xml:space="preserve">CamelCase </w:t>
            </w:r>
            <w:hyperlink r:id="rId18" w:history="1">
              <w:r w:rsidRPr="009829E0">
                <w:rPr>
                  <w:rStyle w:val="Hyperlink"/>
                </w:rPr>
                <w:t>https://en.wikipedia.org/wiki/Camel_case</w:t>
              </w:r>
            </w:hyperlink>
          </w:p>
          <w:p w14:paraId="1EA75B97" w14:textId="77777777" w:rsidR="00D310F3" w:rsidRDefault="00D310F3" w:rsidP="00D310F3">
            <w:pPr>
              <w:pStyle w:val="ListParagraph"/>
              <w:ind w:left="0"/>
              <w:jc w:val="both"/>
            </w:pPr>
          </w:p>
        </w:tc>
      </w:tr>
      <w:tr w:rsidR="00D310F3" w14:paraId="681686BA" w14:textId="77777777" w:rsidTr="00D310F3">
        <w:tc>
          <w:tcPr>
            <w:tcW w:w="1255" w:type="dxa"/>
          </w:tcPr>
          <w:p w14:paraId="1C0A7066" w14:textId="0E4915D1" w:rsidR="00D310F3" w:rsidRDefault="00D310F3" w:rsidP="00D310F3">
            <w:pPr>
              <w:pStyle w:val="ListParagraph"/>
              <w:ind w:left="0"/>
              <w:jc w:val="both"/>
            </w:pPr>
            <w:proofErr w:type="spellStart"/>
            <w:r w:rsidRPr="00D310F3">
              <w:t>lowercamel</w:t>
            </w:r>
            <w:proofErr w:type="spellEnd"/>
          </w:p>
        </w:tc>
        <w:tc>
          <w:tcPr>
            <w:tcW w:w="5935" w:type="dxa"/>
          </w:tcPr>
          <w:p w14:paraId="6634779B" w14:textId="127ADE3B" w:rsidR="00D310F3" w:rsidRDefault="00D310F3" w:rsidP="00D310F3">
            <w:pPr>
              <w:jc w:val="both"/>
            </w:pPr>
            <w:proofErr w:type="spellStart"/>
            <w:r w:rsidRPr="00D310F3">
              <w:t>LowerCamelCase</w:t>
            </w:r>
            <w:proofErr w:type="spellEnd"/>
            <w:r w:rsidRPr="00D310F3">
              <w:t xml:space="preserve"> </w:t>
            </w:r>
            <w:hyperlink r:id="rId19" w:history="1">
              <w:r w:rsidRPr="009829E0">
                <w:rPr>
                  <w:rStyle w:val="Hyperlink"/>
                </w:rPr>
                <w:t>https://en.wikipedia.org/wiki/Camel_case</w:t>
              </w:r>
            </w:hyperlink>
          </w:p>
          <w:p w14:paraId="5786C3E8" w14:textId="6E69A6E4" w:rsidR="00D310F3" w:rsidRPr="00FE5779" w:rsidRDefault="00D310F3" w:rsidP="00D310F3">
            <w:pPr>
              <w:jc w:val="both"/>
            </w:pPr>
            <w:r w:rsidRPr="00D310F3">
              <w:t xml:space="preserve"> (~CamelCase)</w:t>
            </w:r>
          </w:p>
        </w:tc>
      </w:tr>
      <w:tr w:rsidR="00D310F3" w14:paraId="281A91DE" w14:textId="77777777" w:rsidTr="00D310F3">
        <w:tc>
          <w:tcPr>
            <w:tcW w:w="1255" w:type="dxa"/>
          </w:tcPr>
          <w:p w14:paraId="6DB85CDA" w14:textId="3BAFBAE6" w:rsidR="00D310F3" w:rsidRDefault="00D310F3" w:rsidP="00D310F3">
            <w:pPr>
              <w:pStyle w:val="ListParagraph"/>
              <w:ind w:left="0"/>
              <w:jc w:val="both"/>
            </w:pPr>
            <w:r w:rsidRPr="00D310F3">
              <w:t>pascal</w:t>
            </w:r>
          </w:p>
        </w:tc>
        <w:tc>
          <w:tcPr>
            <w:tcW w:w="5935" w:type="dxa"/>
          </w:tcPr>
          <w:p w14:paraId="54CF19B8" w14:textId="0BB34D90" w:rsidR="00D310F3" w:rsidRPr="00FE5779" w:rsidRDefault="00D310F3" w:rsidP="00D310F3">
            <w:pPr>
              <w:jc w:val="both"/>
            </w:pPr>
            <w:proofErr w:type="spellStart"/>
            <w:r w:rsidRPr="00D310F3">
              <w:t>PascalCase</w:t>
            </w:r>
            <w:proofErr w:type="spellEnd"/>
            <w:r w:rsidRPr="00D310F3">
              <w:t xml:space="preserve"> </w:t>
            </w:r>
            <w:hyperlink r:id="rId20" w:history="1">
              <w:r w:rsidRPr="009829E0">
                <w:rPr>
                  <w:rStyle w:val="Hyperlink"/>
                </w:rPr>
                <w:t>http://wiki.c2.com/?PascalCase</w:t>
              </w:r>
            </w:hyperlink>
            <w:r>
              <w:t xml:space="preserve"> </w:t>
            </w:r>
            <w:r w:rsidRPr="00D310F3">
              <w:t xml:space="preserve"> (~</w:t>
            </w:r>
            <w:proofErr w:type="spellStart"/>
            <w:r w:rsidRPr="00D310F3">
              <w:t>UpperCamelCase</w:t>
            </w:r>
            <w:proofErr w:type="spellEnd"/>
            <w:r w:rsidRPr="00D310F3">
              <w:t>)</w:t>
            </w:r>
          </w:p>
        </w:tc>
      </w:tr>
      <w:tr w:rsidR="00D310F3" w14:paraId="1F5CFBCF" w14:textId="77777777" w:rsidTr="00D310F3">
        <w:tc>
          <w:tcPr>
            <w:tcW w:w="1255" w:type="dxa"/>
          </w:tcPr>
          <w:p w14:paraId="33A327D1" w14:textId="6006A559" w:rsidR="00D310F3" w:rsidRDefault="00D310F3" w:rsidP="00D310F3">
            <w:pPr>
              <w:pStyle w:val="ListParagraph"/>
              <w:ind w:left="0"/>
              <w:jc w:val="both"/>
            </w:pPr>
            <w:proofErr w:type="spellStart"/>
            <w:r w:rsidRPr="00D310F3">
              <w:t>uppercamel</w:t>
            </w:r>
            <w:proofErr w:type="spellEnd"/>
          </w:p>
        </w:tc>
        <w:tc>
          <w:tcPr>
            <w:tcW w:w="5935" w:type="dxa"/>
          </w:tcPr>
          <w:p w14:paraId="153B4F46" w14:textId="1E4E33FA" w:rsidR="00D310F3" w:rsidRPr="00FE5779" w:rsidRDefault="00D310F3" w:rsidP="00D310F3">
            <w:pPr>
              <w:jc w:val="both"/>
            </w:pPr>
            <w:proofErr w:type="spellStart"/>
            <w:r w:rsidRPr="00D310F3">
              <w:t>UpperCamelCase</w:t>
            </w:r>
            <w:proofErr w:type="spellEnd"/>
            <w:r w:rsidRPr="00D310F3">
              <w:t xml:space="preserve"> </w:t>
            </w:r>
            <w:hyperlink r:id="rId21" w:history="1">
              <w:r w:rsidRPr="009829E0">
                <w:rPr>
                  <w:rStyle w:val="Hyperlink"/>
                </w:rPr>
                <w:t>https://en.wikipedia.org/wiki/Camel_case</w:t>
              </w:r>
            </w:hyperlink>
            <w:r>
              <w:t xml:space="preserve"> </w:t>
            </w:r>
            <w:r w:rsidRPr="00D310F3">
              <w:t>(~</w:t>
            </w:r>
            <w:proofErr w:type="spellStart"/>
            <w:r w:rsidRPr="00D310F3">
              <w:t>PascalCase</w:t>
            </w:r>
            <w:proofErr w:type="spellEnd"/>
            <w:r w:rsidRPr="00D310F3">
              <w:t>)</w:t>
            </w:r>
          </w:p>
        </w:tc>
      </w:tr>
      <w:tr w:rsidR="00D310F3" w14:paraId="5481B9ED" w14:textId="77777777" w:rsidTr="00D310F3">
        <w:tc>
          <w:tcPr>
            <w:tcW w:w="1255" w:type="dxa"/>
          </w:tcPr>
          <w:p w14:paraId="7C4FE439" w14:textId="17C7BCF8" w:rsidR="00D310F3" w:rsidRPr="00D310F3" w:rsidRDefault="00D310F3" w:rsidP="00D310F3">
            <w:pPr>
              <w:pStyle w:val="ListParagraph"/>
              <w:ind w:left="0"/>
              <w:jc w:val="both"/>
            </w:pPr>
            <w:r w:rsidRPr="00D310F3">
              <w:t>snake</w:t>
            </w:r>
          </w:p>
        </w:tc>
        <w:tc>
          <w:tcPr>
            <w:tcW w:w="5935" w:type="dxa"/>
          </w:tcPr>
          <w:p w14:paraId="1FF35146" w14:textId="5A2B769C" w:rsidR="00D310F3" w:rsidRPr="00D310F3" w:rsidRDefault="00D310F3" w:rsidP="00D310F3">
            <w:pPr>
              <w:jc w:val="both"/>
            </w:pPr>
            <w:proofErr w:type="spellStart"/>
            <w:r w:rsidRPr="00D310F3">
              <w:t>SankeCase</w:t>
            </w:r>
            <w:proofErr w:type="spellEnd"/>
            <w:r w:rsidRPr="00D310F3">
              <w:t xml:space="preserve"> </w:t>
            </w:r>
            <w:hyperlink r:id="rId22" w:history="1">
              <w:r w:rsidRPr="009829E0">
                <w:rPr>
                  <w:rStyle w:val="Hyperlink"/>
                </w:rPr>
                <w:t>https://en.m.wikipedia.org/wiki/Snake_case</w:t>
              </w:r>
            </w:hyperlink>
            <w:r>
              <w:t xml:space="preserve"> </w:t>
            </w:r>
            <w:r w:rsidRPr="00D310F3">
              <w:t>(</w:t>
            </w:r>
            <w:proofErr w:type="spellStart"/>
            <w:r w:rsidRPr="00D310F3">
              <w:t>lowerCase</w:t>
            </w:r>
            <w:proofErr w:type="spellEnd"/>
            <w:r w:rsidRPr="00D310F3">
              <w:t xml:space="preserve"> + "_")</w:t>
            </w:r>
          </w:p>
        </w:tc>
      </w:tr>
      <w:tr w:rsidR="00D310F3" w14:paraId="28AB4AF3" w14:textId="77777777" w:rsidTr="00D310F3">
        <w:tc>
          <w:tcPr>
            <w:tcW w:w="1255" w:type="dxa"/>
          </w:tcPr>
          <w:p w14:paraId="2944A881" w14:textId="5037F8F9" w:rsidR="00D310F3" w:rsidRPr="00D310F3" w:rsidRDefault="00D310F3" w:rsidP="00D310F3">
            <w:pPr>
              <w:pStyle w:val="ListParagraph"/>
              <w:ind w:left="0"/>
              <w:jc w:val="both"/>
            </w:pPr>
            <w:proofErr w:type="spellStart"/>
            <w:r w:rsidRPr="00D310F3">
              <w:t>darwin</w:t>
            </w:r>
            <w:proofErr w:type="spellEnd"/>
          </w:p>
        </w:tc>
        <w:tc>
          <w:tcPr>
            <w:tcW w:w="5935" w:type="dxa"/>
          </w:tcPr>
          <w:p w14:paraId="4A012312" w14:textId="6E1E49F6" w:rsidR="00D310F3" w:rsidRPr="00D310F3" w:rsidRDefault="00D310F3" w:rsidP="00D310F3">
            <w:pPr>
              <w:jc w:val="both"/>
            </w:pPr>
            <w:proofErr w:type="spellStart"/>
            <w:r w:rsidRPr="00D310F3">
              <w:t>DarwinCase</w:t>
            </w:r>
            <w:proofErr w:type="spellEnd"/>
            <w:r w:rsidRPr="00D310F3">
              <w:t xml:space="preserve"> </w:t>
            </w:r>
            <w:hyperlink r:id="rId23" w:history="1">
              <w:r w:rsidRPr="009829E0">
                <w:rPr>
                  <w:rStyle w:val="Hyperlink"/>
                </w:rPr>
                <w:t>https://en.wikipedia.org/wiki/Camel_case</w:t>
              </w:r>
            </w:hyperlink>
            <w:r w:rsidRPr="00D310F3">
              <w:t xml:space="preserve"> The combination of "</w:t>
            </w:r>
            <w:proofErr w:type="spellStart"/>
            <w:r w:rsidRPr="00D310F3">
              <w:t>TitleCase</w:t>
            </w:r>
            <w:proofErr w:type="spellEnd"/>
            <w:r w:rsidRPr="00D310F3">
              <w:t xml:space="preserve"> " and "snake case"</w:t>
            </w:r>
          </w:p>
        </w:tc>
      </w:tr>
      <w:tr w:rsidR="00D310F3" w14:paraId="04E2086B" w14:textId="77777777" w:rsidTr="00D310F3">
        <w:tc>
          <w:tcPr>
            <w:tcW w:w="1255" w:type="dxa"/>
          </w:tcPr>
          <w:p w14:paraId="66627F0E" w14:textId="4B23191F" w:rsidR="00D310F3" w:rsidRPr="00D310F3" w:rsidRDefault="00D310F3" w:rsidP="00D310F3">
            <w:pPr>
              <w:pStyle w:val="ListParagraph"/>
              <w:ind w:left="0"/>
              <w:jc w:val="both"/>
            </w:pPr>
            <w:r w:rsidRPr="00D310F3">
              <w:t>title</w:t>
            </w:r>
          </w:p>
        </w:tc>
        <w:tc>
          <w:tcPr>
            <w:tcW w:w="5935" w:type="dxa"/>
          </w:tcPr>
          <w:p w14:paraId="6BB11E3D" w14:textId="3E6B9685" w:rsidR="00D310F3" w:rsidRPr="00D310F3" w:rsidRDefault="00D310F3" w:rsidP="00D310F3">
            <w:pPr>
              <w:jc w:val="both"/>
            </w:pPr>
            <w:proofErr w:type="spellStart"/>
            <w:r w:rsidRPr="00D310F3">
              <w:t>TitleCase</w:t>
            </w:r>
            <w:proofErr w:type="spellEnd"/>
          </w:p>
        </w:tc>
      </w:tr>
      <w:tr w:rsidR="00D310F3" w14:paraId="516803EA" w14:textId="77777777" w:rsidTr="00D310F3">
        <w:tc>
          <w:tcPr>
            <w:tcW w:w="1255" w:type="dxa"/>
          </w:tcPr>
          <w:p w14:paraId="343A84EC" w14:textId="010CD4A0" w:rsidR="00D310F3" w:rsidRPr="00D310F3" w:rsidRDefault="00D310F3" w:rsidP="00D310F3">
            <w:pPr>
              <w:pStyle w:val="ListParagraph"/>
              <w:ind w:left="0"/>
              <w:jc w:val="both"/>
            </w:pPr>
            <w:r w:rsidRPr="00D310F3">
              <w:t>lower</w:t>
            </w:r>
          </w:p>
        </w:tc>
        <w:tc>
          <w:tcPr>
            <w:tcW w:w="5935" w:type="dxa"/>
          </w:tcPr>
          <w:p w14:paraId="440A122C" w14:textId="0B4E97BE" w:rsidR="00D310F3" w:rsidRPr="00D310F3" w:rsidRDefault="00D310F3" w:rsidP="00D310F3">
            <w:pPr>
              <w:jc w:val="both"/>
            </w:pPr>
            <w:proofErr w:type="spellStart"/>
            <w:r w:rsidRPr="00D310F3">
              <w:t>LowerCase</w:t>
            </w:r>
            <w:proofErr w:type="spellEnd"/>
          </w:p>
        </w:tc>
      </w:tr>
      <w:tr w:rsidR="00D310F3" w14:paraId="258B6790" w14:textId="77777777" w:rsidTr="00D310F3">
        <w:tc>
          <w:tcPr>
            <w:tcW w:w="1255" w:type="dxa"/>
          </w:tcPr>
          <w:p w14:paraId="00F62C00" w14:textId="6F1EAFF5" w:rsidR="00D310F3" w:rsidRPr="00D310F3" w:rsidRDefault="00D310F3" w:rsidP="00D310F3">
            <w:pPr>
              <w:pStyle w:val="ListParagraph"/>
              <w:ind w:left="0"/>
              <w:jc w:val="both"/>
            </w:pPr>
            <w:r w:rsidRPr="00D310F3">
              <w:t>upper</w:t>
            </w:r>
          </w:p>
        </w:tc>
        <w:tc>
          <w:tcPr>
            <w:tcW w:w="5935" w:type="dxa"/>
          </w:tcPr>
          <w:p w14:paraId="7F02B29F" w14:textId="27084EAB" w:rsidR="00D310F3" w:rsidRPr="00D310F3" w:rsidRDefault="00D310F3" w:rsidP="00D310F3">
            <w:pPr>
              <w:jc w:val="both"/>
            </w:pPr>
            <w:proofErr w:type="spellStart"/>
            <w:r w:rsidRPr="00D310F3">
              <w:t>UpperCase</w:t>
            </w:r>
            <w:proofErr w:type="spellEnd"/>
          </w:p>
        </w:tc>
      </w:tr>
    </w:tbl>
    <w:p w14:paraId="11AE1C9C" w14:textId="42941FB0" w:rsidR="00702FCA" w:rsidRDefault="00D310F3" w:rsidP="00D310F3">
      <w:pPr>
        <w:pStyle w:val="Heading1"/>
      </w:pPr>
      <w:r>
        <w:t>S</w:t>
      </w:r>
      <w:r w:rsidR="0063052E">
        <w:t>ystem Overview</w:t>
      </w:r>
    </w:p>
    <w:p w14:paraId="64F5632E" w14:textId="5247AD0B" w:rsidR="00D310F3" w:rsidRDefault="00D310F3" w:rsidP="00D310F3"/>
    <w:p w14:paraId="22C65325" w14:textId="724442F3" w:rsidR="002828BB" w:rsidRDefault="002828BB" w:rsidP="002828BB">
      <w:pPr>
        <w:ind w:left="432"/>
      </w:pPr>
      <w:r>
        <w:object w:dxaOrig="8680" w:dyaOrig="5131" w14:anchorId="67A26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3.8pt;height:256.55pt" o:ole="">
            <v:imagedata r:id="rId24" o:title=""/>
          </v:shape>
          <o:OLEObject Type="Embed" ProgID="Visio.Drawing.15" ShapeID="_x0000_i1026" DrawAspect="Content" ObjectID="_1615087709" r:id="rId25"/>
        </w:object>
      </w:r>
    </w:p>
    <w:p w14:paraId="3FC948FB" w14:textId="2801A3D2" w:rsidR="002828BB" w:rsidRDefault="002828BB" w:rsidP="002828BB">
      <w:pPr>
        <w:ind w:left="432"/>
      </w:pPr>
    </w:p>
    <w:p w14:paraId="61F67293" w14:textId="5735B5DF" w:rsidR="002828BB" w:rsidRDefault="002828BB" w:rsidP="00135D61">
      <w:pPr>
        <w:pStyle w:val="ListParagraph"/>
        <w:numPr>
          <w:ilvl w:val="0"/>
          <w:numId w:val="3"/>
        </w:numPr>
      </w:pPr>
      <w:proofErr w:type="spellStart"/>
      <w:r>
        <w:t>GoCaseAPI</w:t>
      </w:r>
      <w:proofErr w:type="spellEnd"/>
    </w:p>
    <w:p w14:paraId="428F209A" w14:textId="24BE5D6E" w:rsidR="002828BB" w:rsidRDefault="002828BB" w:rsidP="00135D61">
      <w:pPr>
        <w:pStyle w:val="ListParagraph"/>
        <w:numPr>
          <w:ilvl w:val="1"/>
          <w:numId w:val="3"/>
        </w:numPr>
      </w:pPr>
      <w:r>
        <w:t xml:space="preserve">Rest endpoint written in </w:t>
      </w:r>
      <w:proofErr w:type="spellStart"/>
      <w:r>
        <w:t>GOLang</w:t>
      </w:r>
      <w:proofErr w:type="spellEnd"/>
      <w:r>
        <w:t xml:space="preserve"> to process the tokens</w:t>
      </w:r>
    </w:p>
    <w:p w14:paraId="3612FF42" w14:textId="7D864CA1" w:rsidR="002828BB" w:rsidRDefault="002828BB" w:rsidP="00135D61">
      <w:pPr>
        <w:pStyle w:val="ListParagraph"/>
        <w:numPr>
          <w:ilvl w:val="1"/>
          <w:numId w:val="3"/>
        </w:numPr>
      </w:pPr>
      <w:r>
        <w:t>Hosted via docker container in Azure App service over image of Alpine Linux</w:t>
      </w:r>
    </w:p>
    <w:p w14:paraId="2436C9BB" w14:textId="79A73B6D" w:rsidR="002828BB" w:rsidRDefault="002828BB" w:rsidP="00135D61">
      <w:pPr>
        <w:pStyle w:val="ListParagraph"/>
        <w:numPr>
          <w:ilvl w:val="1"/>
          <w:numId w:val="3"/>
        </w:numPr>
      </w:pPr>
      <w:r>
        <w:t>Hosted in Azure paired region Central US, East us 2 for BCDR</w:t>
      </w:r>
    </w:p>
    <w:p w14:paraId="014924CF" w14:textId="7634A046" w:rsidR="002828BB" w:rsidRDefault="00DA4D29" w:rsidP="00135D61">
      <w:pPr>
        <w:pStyle w:val="ListParagraph"/>
        <w:numPr>
          <w:ilvl w:val="0"/>
          <w:numId w:val="3"/>
        </w:numPr>
      </w:pPr>
      <w:proofErr w:type="spellStart"/>
      <w:r>
        <w:t>GoCaseATM</w:t>
      </w:r>
      <w:proofErr w:type="spellEnd"/>
    </w:p>
    <w:p w14:paraId="5BF59277" w14:textId="010C893F" w:rsidR="00DA4D29" w:rsidRDefault="00DA4D29" w:rsidP="00135D61">
      <w:pPr>
        <w:pStyle w:val="ListParagraph"/>
        <w:numPr>
          <w:ilvl w:val="1"/>
          <w:numId w:val="3"/>
        </w:numPr>
      </w:pPr>
      <w:r>
        <w:t xml:space="preserve">Traffic manager to route the traffic to </w:t>
      </w:r>
      <w:proofErr w:type="spellStart"/>
      <w:r>
        <w:t>GoCaseAPI</w:t>
      </w:r>
      <w:proofErr w:type="spellEnd"/>
    </w:p>
    <w:p w14:paraId="58F9F161" w14:textId="7266D0FD" w:rsidR="00DA4D29" w:rsidRDefault="00DA4D29" w:rsidP="00135D61">
      <w:pPr>
        <w:pStyle w:val="ListParagraph"/>
        <w:numPr>
          <w:ilvl w:val="1"/>
          <w:numId w:val="3"/>
        </w:numPr>
      </w:pPr>
      <w:r>
        <w:t>Client system are exposed the URI of the same</w:t>
      </w:r>
    </w:p>
    <w:p w14:paraId="6D6C7E3B" w14:textId="2996AA63" w:rsidR="00DA4D29" w:rsidRDefault="00DA4D29" w:rsidP="00135D61">
      <w:pPr>
        <w:pStyle w:val="ListParagraph"/>
        <w:numPr>
          <w:ilvl w:val="1"/>
          <w:numId w:val="3"/>
        </w:numPr>
      </w:pPr>
      <w:r>
        <w:t xml:space="preserve">Affinity based </w:t>
      </w:r>
      <w:proofErr w:type="gramStart"/>
      <w:r>
        <w:t>routing ,</w:t>
      </w:r>
      <w:proofErr w:type="gramEnd"/>
      <w:r>
        <w:t xml:space="preserve"> Health endpoint is configured to watch the health of the node</w:t>
      </w:r>
    </w:p>
    <w:p w14:paraId="21D3E005" w14:textId="4F202059" w:rsidR="00DA4D29" w:rsidRDefault="00DA4D29" w:rsidP="00135D61">
      <w:pPr>
        <w:pStyle w:val="ListParagraph"/>
        <w:numPr>
          <w:ilvl w:val="0"/>
          <w:numId w:val="3"/>
        </w:numPr>
      </w:pPr>
      <w:r>
        <w:t>Platform</w:t>
      </w:r>
    </w:p>
    <w:p w14:paraId="5CD870A5" w14:textId="00E4877D" w:rsidR="00DA4D29" w:rsidRDefault="00DA4D29" w:rsidP="00135D61">
      <w:pPr>
        <w:pStyle w:val="ListParagraph"/>
        <w:numPr>
          <w:ilvl w:val="1"/>
          <w:numId w:val="3"/>
        </w:numPr>
      </w:pPr>
      <w:r>
        <w:t>Storage</w:t>
      </w:r>
    </w:p>
    <w:p w14:paraId="5A2E7E3B" w14:textId="7D319ADE" w:rsidR="00DA4D29" w:rsidRDefault="00DA4D29" w:rsidP="00135D61">
      <w:pPr>
        <w:pStyle w:val="ListParagraph"/>
        <w:numPr>
          <w:ilvl w:val="2"/>
          <w:numId w:val="3"/>
        </w:numPr>
      </w:pPr>
      <w:r>
        <w:t>Azure blob store is used for all storage need of the system</w:t>
      </w:r>
    </w:p>
    <w:p w14:paraId="730F386C" w14:textId="6C03A12C" w:rsidR="00DA4D29" w:rsidRDefault="00DA4D29" w:rsidP="00135D61">
      <w:pPr>
        <w:pStyle w:val="ListParagraph"/>
        <w:numPr>
          <w:ilvl w:val="2"/>
          <w:numId w:val="3"/>
        </w:numPr>
      </w:pPr>
      <w:r>
        <w:t>Results of long running operations are stored in store</w:t>
      </w:r>
    </w:p>
    <w:p w14:paraId="624B01C8" w14:textId="64E3FCD9" w:rsidR="00DA4D29" w:rsidRDefault="00DA4D29" w:rsidP="00135D61">
      <w:pPr>
        <w:pStyle w:val="ListParagraph"/>
        <w:numPr>
          <w:ilvl w:val="1"/>
          <w:numId w:val="3"/>
        </w:numPr>
      </w:pPr>
      <w:r>
        <w:t>Application insights</w:t>
      </w:r>
    </w:p>
    <w:p w14:paraId="1967EB7F" w14:textId="36A5B9FC" w:rsidR="00DA4D29" w:rsidRDefault="00DA4D29" w:rsidP="00135D61">
      <w:pPr>
        <w:pStyle w:val="ListParagraph"/>
        <w:numPr>
          <w:ilvl w:val="2"/>
          <w:numId w:val="3"/>
        </w:numPr>
      </w:pPr>
      <w:r>
        <w:t xml:space="preserve">Telemetry </w:t>
      </w:r>
      <w:r w:rsidR="00AC6B34">
        <w:t>needs</w:t>
      </w:r>
      <w:r>
        <w:t xml:space="preserve"> of the system</w:t>
      </w:r>
    </w:p>
    <w:p w14:paraId="3AD52BDC" w14:textId="1ED69CCC" w:rsidR="00DA4D29" w:rsidRDefault="00DA4D29" w:rsidP="00135D61">
      <w:pPr>
        <w:pStyle w:val="ListParagraph"/>
        <w:numPr>
          <w:ilvl w:val="2"/>
          <w:numId w:val="3"/>
        </w:numPr>
      </w:pPr>
      <w:r>
        <w:t>Azure Alerts / log alerts on metric to keep tap on pulse of the system</w:t>
      </w:r>
    </w:p>
    <w:p w14:paraId="2A49F808" w14:textId="033FD76C" w:rsidR="00DA4D29" w:rsidRDefault="00DA4D29" w:rsidP="00135D61">
      <w:pPr>
        <w:pStyle w:val="ListParagraph"/>
        <w:numPr>
          <w:ilvl w:val="0"/>
          <w:numId w:val="3"/>
        </w:numPr>
      </w:pPr>
      <w:proofErr w:type="spellStart"/>
      <w:r>
        <w:t>GoCaseDemoTerminal</w:t>
      </w:r>
      <w:proofErr w:type="spellEnd"/>
      <w:r>
        <w:t xml:space="preserve"> </w:t>
      </w:r>
    </w:p>
    <w:p w14:paraId="43380F78" w14:textId="237C782F" w:rsidR="00DA4D29" w:rsidRDefault="00DA4D29" w:rsidP="00135D61">
      <w:pPr>
        <w:pStyle w:val="ListParagraph"/>
        <w:numPr>
          <w:ilvl w:val="1"/>
          <w:numId w:val="3"/>
        </w:numPr>
      </w:pPr>
      <w:r>
        <w:t xml:space="preserve">Webpage hosted in azure </w:t>
      </w:r>
      <w:proofErr w:type="spellStart"/>
      <w:proofErr w:type="gramStart"/>
      <w:r>
        <w:t>appservice</w:t>
      </w:r>
      <w:proofErr w:type="spellEnd"/>
      <w:r>
        <w:t xml:space="preserve"> ,</w:t>
      </w:r>
      <w:proofErr w:type="gramEnd"/>
      <w:r>
        <w:t xml:space="preserve"> to enable users to play with the endpoint</w:t>
      </w:r>
    </w:p>
    <w:p w14:paraId="791B55A6" w14:textId="1732CF45" w:rsidR="00DA4D29" w:rsidRDefault="00DA4D29" w:rsidP="00135D61">
      <w:pPr>
        <w:pStyle w:val="ListParagraph"/>
        <w:numPr>
          <w:ilvl w:val="1"/>
          <w:numId w:val="3"/>
        </w:numPr>
      </w:pPr>
      <w:r>
        <w:t xml:space="preserve">Interactive terminal to </w:t>
      </w:r>
      <w:r w:rsidR="0063745F">
        <w:t>test operations</w:t>
      </w:r>
    </w:p>
    <w:p w14:paraId="2F73F371" w14:textId="095F6985" w:rsidR="00DA4D29" w:rsidRPr="00D310F3" w:rsidRDefault="00DA4D29" w:rsidP="0063745F">
      <w:pPr>
        <w:pStyle w:val="ListParagraph"/>
        <w:ind w:left="1872"/>
        <w:rPr>
          <w:ins w:id="1" w:author="Rownak Islam" w:date="2018-09-25T11:01:00Z"/>
        </w:rPr>
      </w:pPr>
      <w:r>
        <w:t xml:space="preserve">Commands like “case </w:t>
      </w:r>
      <w:proofErr w:type="spellStart"/>
      <w:r>
        <w:t>onetwothree</w:t>
      </w:r>
      <w:proofErr w:type="spellEnd"/>
      <w:r>
        <w:t xml:space="preserve">” =&gt; </w:t>
      </w:r>
      <w:proofErr w:type="spellStart"/>
      <w:r>
        <w:t>oneTwoThree</w:t>
      </w:r>
      <w:proofErr w:type="spellEnd"/>
    </w:p>
    <w:p w14:paraId="5E6913DE" w14:textId="26FDD0E9" w:rsidR="00E30984" w:rsidRDefault="002828BB" w:rsidP="00D5697D">
      <w:pPr>
        <w:pStyle w:val="Heading1"/>
      </w:pPr>
      <w:proofErr w:type="spellStart"/>
      <w:r>
        <w:lastRenderedPageBreak/>
        <w:t>GOCase</w:t>
      </w:r>
      <w:proofErr w:type="spellEnd"/>
      <w:r>
        <w:t xml:space="preserve"> </w:t>
      </w:r>
      <w:proofErr w:type="spellStart"/>
      <w:r>
        <w:t>api</w:t>
      </w:r>
      <w:proofErr w:type="spellEnd"/>
      <w:r w:rsidR="45A817CE">
        <w:t xml:space="preserve"> Operations</w:t>
      </w:r>
    </w:p>
    <w:p w14:paraId="333BF614" w14:textId="5035B2AD" w:rsidR="00B73475" w:rsidRPr="00CA1B43" w:rsidRDefault="45A817CE" w:rsidP="00135D61">
      <w:pPr>
        <w:pStyle w:val="Heading2"/>
        <w:spacing w:before="0"/>
      </w:pPr>
      <w:r>
        <w:t xml:space="preserve">Get </w:t>
      </w:r>
      <w:r w:rsidR="00AC6B34" w:rsidRPr="000A6B40">
        <w:t>name</w:t>
      </w:r>
    </w:p>
    <w:p w14:paraId="1E5C2353" w14:textId="2C0328A2" w:rsidR="00B73475" w:rsidRPr="00CA1B43" w:rsidRDefault="00AC6B34" w:rsidP="00B73475">
      <w:r>
        <w:t>Process the given token to return the result in the specified case (format)</w:t>
      </w:r>
    </w:p>
    <w:tbl>
      <w:tblPr>
        <w:tblStyle w:val="TableGrid"/>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none" w:sz="0" w:space="0" w:color="auto"/>
        </w:tblBorders>
        <w:tblLook w:val="04A0" w:firstRow="1" w:lastRow="0" w:firstColumn="1" w:lastColumn="0" w:noHBand="0" w:noVBand="1"/>
      </w:tblPr>
      <w:tblGrid>
        <w:gridCol w:w="1319"/>
        <w:gridCol w:w="8031"/>
      </w:tblGrid>
      <w:tr w:rsidR="008A62B0" w:rsidRPr="00CA1B43" w14:paraId="4195B199" w14:textId="77777777" w:rsidTr="45A817CE">
        <w:tc>
          <w:tcPr>
            <w:tcW w:w="1345" w:type="dxa"/>
          </w:tcPr>
          <w:p w14:paraId="4FC3FA9F" w14:textId="77777777" w:rsidR="00B73475" w:rsidRPr="00CA1B43" w:rsidRDefault="45A817CE" w:rsidP="45A817CE">
            <w:pPr>
              <w:rPr>
                <w:b/>
                <w:bCs/>
              </w:rPr>
            </w:pPr>
            <w:r w:rsidRPr="45A817CE">
              <w:rPr>
                <w:b/>
                <w:bCs/>
              </w:rPr>
              <w:t>Operation</w:t>
            </w:r>
          </w:p>
        </w:tc>
        <w:tc>
          <w:tcPr>
            <w:tcW w:w="9537" w:type="dxa"/>
          </w:tcPr>
          <w:p w14:paraId="2C728CF1" w14:textId="717A0B39" w:rsidR="00B73475" w:rsidRPr="00CA1B43" w:rsidRDefault="00B73475" w:rsidP="008A09B7">
            <w:pPr>
              <w:pStyle w:val="Normal-NoSpellcheck"/>
            </w:pPr>
            <w:r w:rsidRPr="00CA1B43">
              <w:t>GET /</w:t>
            </w:r>
            <w:r w:rsidR="00AC6B34">
              <w:t>{api-version}/</w:t>
            </w:r>
            <w:r w:rsidR="00AC6B34" w:rsidRPr="00AC6B34">
              <w:rPr>
                <w:rFonts w:asciiTheme="minorHAnsi" w:hAnsiTheme="minorHAnsi"/>
                <w:sz w:val="22"/>
                <w:szCs w:val="22"/>
              </w:rPr>
              <w:t>name</w:t>
            </w:r>
            <w:r w:rsidR="00AC6B34">
              <w:t>?token={text}</w:t>
            </w:r>
            <w:r w:rsidR="00AC6B34">
              <w:rPr>
                <w:rFonts w:ascii="Helvetica" w:hAnsi="Helvetica"/>
                <w:color w:val="505050"/>
                <w:sz w:val="18"/>
                <w:szCs w:val="18"/>
                <w:shd w:val="clear" w:color="auto" w:fill="FFFFFF"/>
              </w:rPr>
              <w:t xml:space="preserve"> &amp;type={casetype}</w:t>
            </w:r>
          </w:p>
        </w:tc>
      </w:tr>
      <w:tr w:rsidR="008A62B0" w:rsidRPr="00CA1B43" w14:paraId="473B311B" w14:textId="77777777" w:rsidTr="45A817CE">
        <w:tc>
          <w:tcPr>
            <w:tcW w:w="1345" w:type="dxa"/>
          </w:tcPr>
          <w:p w14:paraId="26CB0F54" w14:textId="77777777" w:rsidR="00B73475" w:rsidRPr="00CA1B43" w:rsidRDefault="45A817CE" w:rsidP="45A817CE">
            <w:pPr>
              <w:rPr>
                <w:b/>
                <w:bCs/>
              </w:rPr>
            </w:pPr>
            <w:r w:rsidRPr="45A817CE">
              <w:rPr>
                <w:b/>
                <w:bCs/>
              </w:rPr>
              <w:t>Summary</w:t>
            </w:r>
          </w:p>
        </w:tc>
        <w:tc>
          <w:tcPr>
            <w:tcW w:w="9537" w:type="dxa"/>
          </w:tcPr>
          <w:p w14:paraId="5717CDB3" w14:textId="2AF053C9" w:rsidR="00B73475" w:rsidRPr="00CA1B43" w:rsidRDefault="00AC6B34" w:rsidP="008A09B7">
            <w:r>
              <w:t>Gets the processed token in the given case</w:t>
            </w:r>
          </w:p>
        </w:tc>
      </w:tr>
      <w:tr w:rsidR="008A62B0" w:rsidRPr="00CA1B43" w14:paraId="70D8BC49" w14:textId="77777777" w:rsidTr="45A817CE">
        <w:tc>
          <w:tcPr>
            <w:tcW w:w="1345" w:type="dxa"/>
          </w:tcPr>
          <w:p w14:paraId="44D7B3EC" w14:textId="77777777" w:rsidR="00B73475" w:rsidRPr="00CA1B43" w:rsidRDefault="45A817CE" w:rsidP="45A817CE">
            <w:pPr>
              <w:rPr>
                <w:b/>
                <w:bCs/>
              </w:rPr>
            </w:pPr>
            <w:r w:rsidRPr="45A817CE">
              <w:rPr>
                <w:b/>
                <w:bCs/>
              </w:rPr>
              <w:t>Success Responses</w:t>
            </w:r>
          </w:p>
        </w:tc>
        <w:tc>
          <w:tcPr>
            <w:tcW w:w="9537" w:type="dxa"/>
          </w:tcPr>
          <w:p w14:paraId="221E39C8" w14:textId="0A299363" w:rsidR="00B73475" w:rsidRPr="00CA1B43" w:rsidRDefault="45A817CE" w:rsidP="008A09B7">
            <w:r>
              <w:t xml:space="preserve">200 </w:t>
            </w:r>
            <w:proofErr w:type="spellStart"/>
            <w:r w:rsidR="005D0F75" w:rsidRPr="005D0F75">
              <w:t>StatusOK</w:t>
            </w:r>
            <w:proofErr w:type="spellEnd"/>
          </w:p>
          <w:p w14:paraId="7C9B6759" w14:textId="7DB22BF8" w:rsidR="00B73475" w:rsidRPr="00CA1B43" w:rsidRDefault="005D0F75" w:rsidP="008A09B7">
            <w:proofErr w:type="spellStart"/>
            <w:r>
              <w:t>NamingModel</w:t>
            </w:r>
            <w:proofErr w:type="spellEnd"/>
            <w:r>
              <w:t xml:space="preserve"> </w:t>
            </w:r>
            <w:r w:rsidR="0029786C">
              <w:t xml:space="preserve">structure </w:t>
            </w:r>
            <w:r w:rsidR="45A817CE">
              <w:t xml:space="preserve">is returned in the response payload. </w:t>
            </w:r>
          </w:p>
        </w:tc>
      </w:tr>
      <w:tr w:rsidR="008A62B0" w:rsidRPr="00CA1B43" w14:paraId="72230F16" w14:textId="77777777" w:rsidTr="45A817CE">
        <w:tc>
          <w:tcPr>
            <w:tcW w:w="1345" w:type="dxa"/>
          </w:tcPr>
          <w:p w14:paraId="45BC3F92" w14:textId="77777777" w:rsidR="00B73475" w:rsidRPr="00CA1B43" w:rsidRDefault="45A817CE" w:rsidP="45A817CE">
            <w:pPr>
              <w:rPr>
                <w:b/>
                <w:bCs/>
              </w:rPr>
            </w:pPr>
            <w:r w:rsidRPr="45A817CE">
              <w:rPr>
                <w:b/>
                <w:bCs/>
              </w:rPr>
              <w:t>Error</w:t>
            </w:r>
          </w:p>
          <w:p w14:paraId="61DF920A" w14:textId="77777777" w:rsidR="00B73475" w:rsidRPr="00CA1B43" w:rsidRDefault="45A817CE" w:rsidP="45A817CE">
            <w:pPr>
              <w:rPr>
                <w:b/>
                <w:bCs/>
              </w:rPr>
            </w:pPr>
            <w:r w:rsidRPr="45A817CE">
              <w:rPr>
                <w:b/>
                <w:bCs/>
              </w:rPr>
              <w:t>Responses</w:t>
            </w:r>
          </w:p>
        </w:tc>
        <w:tc>
          <w:tcPr>
            <w:tcW w:w="9537" w:type="dxa"/>
          </w:tcPr>
          <w:p w14:paraId="274A256D" w14:textId="680AAF3F" w:rsidR="00B73475" w:rsidRDefault="005D0F75" w:rsidP="008A09B7">
            <w:r>
              <w:t xml:space="preserve">404 – </w:t>
            </w:r>
            <w:proofErr w:type="spellStart"/>
            <w:r w:rsidRPr="005D0F75">
              <w:t>StatusBadRequest</w:t>
            </w:r>
            <w:proofErr w:type="spellEnd"/>
            <w:r>
              <w:t>, for any invalid token</w:t>
            </w:r>
          </w:p>
          <w:p w14:paraId="7CF1F7A6" w14:textId="45E14E1C" w:rsidR="005D0F75" w:rsidRDefault="005D0F75" w:rsidP="008A09B7">
            <w:r>
              <w:t xml:space="preserve">413 – </w:t>
            </w:r>
            <w:proofErr w:type="spellStart"/>
            <w:r w:rsidR="0029786C" w:rsidRPr="005D0F75">
              <w:t>StatusRequestEntityTooLarge</w:t>
            </w:r>
            <w:proofErr w:type="spellEnd"/>
            <w:r w:rsidR="0029786C">
              <w:t>, if</w:t>
            </w:r>
            <w:r>
              <w:t xml:space="preserve"> token length </w:t>
            </w:r>
            <w:r w:rsidR="0029786C">
              <w:t>exceeds</w:t>
            </w:r>
            <w:r>
              <w:t xml:space="preserve"> 200. For large token size use POST</w:t>
            </w:r>
          </w:p>
          <w:p w14:paraId="2DC4CE17" w14:textId="64A4F4A4" w:rsidR="005D0F75" w:rsidRPr="00CA1B43" w:rsidRDefault="005D0F75" w:rsidP="008A09B7"/>
        </w:tc>
      </w:tr>
      <w:tr w:rsidR="000A6B40" w:rsidRPr="00CA1B43" w14:paraId="59138479" w14:textId="77777777" w:rsidTr="45A817CE">
        <w:tc>
          <w:tcPr>
            <w:tcW w:w="1345" w:type="dxa"/>
          </w:tcPr>
          <w:p w14:paraId="2A387E1D" w14:textId="38683682" w:rsidR="000A6B40" w:rsidRPr="45A817CE" w:rsidRDefault="000A6B40" w:rsidP="45A817CE">
            <w:pPr>
              <w:rPr>
                <w:b/>
                <w:bCs/>
              </w:rPr>
            </w:pPr>
            <w:r>
              <w:rPr>
                <w:b/>
                <w:bCs/>
              </w:rPr>
              <w:t>Sample</w:t>
            </w:r>
          </w:p>
        </w:tc>
        <w:tc>
          <w:tcPr>
            <w:tcW w:w="9537" w:type="dxa"/>
          </w:tcPr>
          <w:p w14:paraId="19849815" w14:textId="720E20E1" w:rsidR="000A6B40" w:rsidRDefault="000A6B40" w:rsidP="008A09B7">
            <w:pPr>
              <w:rPr>
                <w:rFonts w:ascii="Helvetica" w:hAnsi="Helvetica"/>
                <w:color w:val="505050"/>
                <w:sz w:val="18"/>
                <w:szCs w:val="18"/>
                <w:shd w:val="clear" w:color="auto" w:fill="FFFFFF"/>
              </w:rPr>
            </w:pPr>
            <w:hyperlink r:id="rId26" w:history="1">
              <w:r w:rsidRPr="009829E0">
                <w:rPr>
                  <w:rStyle w:val="Hyperlink"/>
                  <w:rFonts w:ascii="Helvetica" w:hAnsi="Helvetica"/>
                  <w:sz w:val="18"/>
                  <w:szCs w:val="18"/>
                  <w:shd w:val="clear" w:color="auto" w:fill="FFFFFF"/>
                </w:rPr>
                <w:t>https://gocase-cus.azurewebsites.net/v1/name?token=helloworld&amp;type=camel</w:t>
              </w:r>
            </w:hyperlink>
          </w:p>
          <w:p w14:paraId="544AEA83" w14:textId="1E756A88" w:rsidR="000A6B40" w:rsidRPr="000A6B40" w:rsidRDefault="000A6B40" w:rsidP="008A09B7">
            <w:pPr>
              <w:rPr>
                <w:rFonts w:ascii="Helvetica" w:hAnsi="Helvetica"/>
                <w:color w:val="505050"/>
                <w:sz w:val="18"/>
                <w:szCs w:val="18"/>
                <w:shd w:val="clear" w:color="auto" w:fill="FFFFFF"/>
              </w:rPr>
            </w:pPr>
          </w:p>
        </w:tc>
      </w:tr>
    </w:tbl>
    <w:p w14:paraId="4606AAD0" w14:textId="77777777" w:rsidR="00B73475" w:rsidRPr="00CA1B43" w:rsidRDefault="00B73475" w:rsidP="00B73475"/>
    <w:p w14:paraId="08D3D617" w14:textId="77777777" w:rsidR="00B73475" w:rsidRPr="00CA1B43" w:rsidRDefault="45A817CE" w:rsidP="00135D61">
      <w:pPr>
        <w:pStyle w:val="Heading3"/>
      </w:pPr>
      <w:r>
        <w:t>Response Payload</w:t>
      </w:r>
    </w:p>
    <w:p w14:paraId="2FAEF470" w14:textId="34BF3DDF" w:rsidR="00C663BE" w:rsidRPr="0030373D" w:rsidRDefault="00C663BE">
      <w:pPr>
        <w:pStyle w:val="Heading4"/>
        <w:numPr>
          <w:ilvl w:val="0"/>
          <w:numId w:val="0"/>
        </w:numPr>
        <w:ind w:left="864" w:hanging="864"/>
        <w:rPr>
          <w:noProof/>
        </w:rPr>
        <w:pPrChange w:id="2" w:author="Rownak Islam" w:date="2018-08-27T09:37:00Z">
          <w:pPr/>
        </w:pPrChange>
      </w:pPr>
      <w:r w:rsidRPr="45A817CE">
        <w:t xml:space="preserve">schema </w:t>
      </w:r>
      <w:proofErr w:type="spellStart"/>
      <w:r w:rsidR="005D0F75">
        <w:t>NamingModel</w:t>
      </w:r>
      <w:proofErr w:type="spellEnd"/>
    </w:p>
    <w:p w14:paraId="308C2A8C" w14:textId="27B57439" w:rsidR="00FB73C0" w:rsidRDefault="00FB73C0" w:rsidP="00B73475">
      <w:pPr>
        <w:rPr>
          <w:rFonts w:eastAsia="Consolas," w:cs="Consolas,"/>
          <w:szCs w:val="19"/>
        </w:rPr>
      </w:pPr>
    </w:p>
    <w:p w14:paraId="024903D2" w14:textId="77777777" w:rsidR="005D0F75" w:rsidRPr="005D0F75" w:rsidRDefault="005D0F75" w:rsidP="005D0F75">
      <w:pPr>
        <w:shd w:val="clear" w:color="auto" w:fill="1E1E1E"/>
        <w:spacing w:line="285" w:lineRule="atLeast"/>
        <w:rPr>
          <w:rFonts w:ascii="Consolas" w:hAnsi="Consolas"/>
          <w:color w:val="D4D4D4"/>
          <w:sz w:val="21"/>
          <w:szCs w:val="21"/>
        </w:rPr>
      </w:pPr>
      <w:r w:rsidRPr="005D0F75">
        <w:rPr>
          <w:rFonts w:ascii="Consolas" w:hAnsi="Consolas"/>
          <w:color w:val="6A9955"/>
          <w:sz w:val="21"/>
          <w:szCs w:val="21"/>
        </w:rPr>
        <w:t xml:space="preserve">// </w:t>
      </w:r>
      <w:proofErr w:type="spellStart"/>
      <w:r w:rsidRPr="005D0F75">
        <w:rPr>
          <w:rFonts w:ascii="Consolas" w:hAnsi="Consolas"/>
          <w:color w:val="6A9955"/>
          <w:sz w:val="21"/>
          <w:szCs w:val="21"/>
        </w:rPr>
        <w:t>NamingModel</w:t>
      </w:r>
      <w:proofErr w:type="spellEnd"/>
      <w:r w:rsidRPr="005D0F75">
        <w:rPr>
          <w:rFonts w:ascii="Consolas" w:hAnsi="Consolas"/>
          <w:color w:val="6A9955"/>
          <w:sz w:val="21"/>
          <w:szCs w:val="21"/>
        </w:rPr>
        <w:t xml:space="preserve"> case model</w:t>
      </w:r>
    </w:p>
    <w:p w14:paraId="46244BD5" w14:textId="77777777" w:rsidR="005D0F75" w:rsidRPr="005D0F75" w:rsidRDefault="005D0F75" w:rsidP="005D0F75">
      <w:pPr>
        <w:shd w:val="clear" w:color="auto" w:fill="1E1E1E"/>
        <w:spacing w:line="285" w:lineRule="atLeast"/>
        <w:rPr>
          <w:rFonts w:ascii="Consolas" w:hAnsi="Consolas"/>
          <w:color w:val="D4D4D4"/>
          <w:sz w:val="21"/>
          <w:szCs w:val="21"/>
        </w:rPr>
      </w:pPr>
      <w:r w:rsidRPr="005D0F75">
        <w:rPr>
          <w:rFonts w:ascii="Consolas" w:hAnsi="Consolas"/>
          <w:color w:val="569CD6"/>
          <w:sz w:val="21"/>
          <w:szCs w:val="21"/>
        </w:rPr>
        <w:t>type</w:t>
      </w:r>
      <w:r w:rsidRPr="005D0F75">
        <w:rPr>
          <w:rFonts w:ascii="Consolas" w:hAnsi="Consolas"/>
          <w:color w:val="D4D4D4"/>
          <w:sz w:val="21"/>
          <w:szCs w:val="21"/>
        </w:rPr>
        <w:t xml:space="preserve"> </w:t>
      </w:r>
      <w:proofErr w:type="spellStart"/>
      <w:r w:rsidRPr="005D0F75">
        <w:rPr>
          <w:rFonts w:ascii="Consolas" w:hAnsi="Consolas"/>
          <w:color w:val="4EC9B0"/>
          <w:sz w:val="21"/>
          <w:szCs w:val="21"/>
        </w:rPr>
        <w:t>NamingModel</w:t>
      </w:r>
      <w:proofErr w:type="spellEnd"/>
      <w:r w:rsidRPr="005D0F75">
        <w:rPr>
          <w:rFonts w:ascii="Consolas" w:hAnsi="Consolas"/>
          <w:color w:val="D4D4D4"/>
          <w:sz w:val="21"/>
          <w:szCs w:val="21"/>
        </w:rPr>
        <w:t xml:space="preserve"> </w:t>
      </w:r>
      <w:r w:rsidRPr="005D0F75">
        <w:rPr>
          <w:rFonts w:ascii="Consolas" w:hAnsi="Consolas"/>
          <w:color w:val="569CD6"/>
          <w:sz w:val="21"/>
          <w:szCs w:val="21"/>
        </w:rPr>
        <w:t>struct</w:t>
      </w:r>
      <w:r w:rsidRPr="005D0F75">
        <w:rPr>
          <w:rFonts w:ascii="Consolas" w:hAnsi="Consolas"/>
          <w:color w:val="D4D4D4"/>
          <w:sz w:val="21"/>
          <w:szCs w:val="21"/>
        </w:rPr>
        <w:t xml:space="preserve"> {</w:t>
      </w:r>
    </w:p>
    <w:p w14:paraId="797DFB3A" w14:textId="77777777" w:rsidR="005D0F75" w:rsidRPr="005D0F75" w:rsidRDefault="005D0F75" w:rsidP="005D0F75">
      <w:pPr>
        <w:shd w:val="clear" w:color="auto" w:fill="1E1E1E"/>
        <w:spacing w:line="285" w:lineRule="atLeast"/>
        <w:rPr>
          <w:rFonts w:ascii="Consolas" w:hAnsi="Consolas"/>
          <w:color w:val="D4D4D4"/>
          <w:sz w:val="21"/>
          <w:szCs w:val="21"/>
        </w:rPr>
      </w:pPr>
      <w:r w:rsidRPr="005D0F75">
        <w:rPr>
          <w:rFonts w:ascii="Consolas" w:hAnsi="Consolas"/>
          <w:color w:val="D4D4D4"/>
          <w:sz w:val="21"/>
          <w:szCs w:val="21"/>
        </w:rPr>
        <w:t xml:space="preserve">    Token       </w:t>
      </w:r>
      <w:r w:rsidRPr="005D0F75">
        <w:rPr>
          <w:rFonts w:ascii="Consolas" w:hAnsi="Consolas"/>
          <w:color w:val="4EC9B0"/>
          <w:sz w:val="21"/>
          <w:szCs w:val="21"/>
        </w:rPr>
        <w:t>string</w:t>
      </w:r>
      <w:r w:rsidRPr="005D0F75">
        <w:rPr>
          <w:rFonts w:ascii="Consolas" w:hAnsi="Consolas"/>
          <w:color w:val="D4D4D4"/>
          <w:sz w:val="21"/>
          <w:szCs w:val="21"/>
        </w:rPr>
        <w:t xml:space="preserve"> </w:t>
      </w:r>
      <w:r w:rsidRPr="005D0F75">
        <w:rPr>
          <w:rFonts w:ascii="Consolas" w:hAnsi="Consolas"/>
          <w:color w:val="CE9178"/>
          <w:sz w:val="21"/>
          <w:szCs w:val="21"/>
        </w:rPr>
        <w:t>`</w:t>
      </w:r>
      <w:proofErr w:type="spellStart"/>
      <w:r w:rsidRPr="005D0F75">
        <w:rPr>
          <w:rFonts w:ascii="Consolas" w:hAnsi="Consolas"/>
          <w:color w:val="CE9178"/>
          <w:sz w:val="21"/>
          <w:szCs w:val="21"/>
        </w:rPr>
        <w:t>json:"token</w:t>
      </w:r>
      <w:proofErr w:type="spellEnd"/>
      <w:r w:rsidRPr="005D0F75">
        <w:rPr>
          <w:rFonts w:ascii="Consolas" w:hAnsi="Consolas"/>
          <w:color w:val="CE9178"/>
          <w:sz w:val="21"/>
          <w:szCs w:val="21"/>
        </w:rPr>
        <w:t>"`</w:t>
      </w:r>
    </w:p>
    <w:p w14:paraId="711BD089" w14:textId="77777777" w:rsidR="005D0F75" w:rsidRPr="005D0F75" w:rsidRDefault="005D0F75" w:rsidP="005D0F75">
      <w:pPr>
        <w:shd w:val="clear" w:color="auto" w:fill="1E1E1E"/>
        <w:spacing w:line="285" w:lineRule="atLeast"/>
        <w:rPr>
          <w:rFonts w:ascii="Consolas" w:hAnsi="Consolas"/>
          <w:color w:val="D4D4D4"/>
          <w:sz w:val="21"/>
          <w:szCs w:val="21"/>
        </w:rPr>
      </w:pPr>
      <w:r w:rsidRPr="005D0F75">
        <w:rPr>
          <w:rFonts w:ascii="Consolas" w:hAnsi="Consolas"/>
          <w:color w:val="D4D4D4"/>
          <w:sz w:val="21"/>
          <w:szCs w:val="21"/>
        </w:rPr>
        <w:t xml:space="preserve">    Result      </w:t>
      </w:r>
      <w:r w:rsidRPr="005D0F75">
        <w:rPr>
          <w:rFonts w:ascii="Consolas" w:hAnsi="Consolas"/>
          <w:color w:val="4EC9B0"/>
          <w:sz w:val="21"/>
          <w:szCs w:val="21"/>
        </w:rPr>
        <w:t>string</w:t>
      </w:r>
      <w:r w:rsidRPr="005D0F75">
        <w:rPr>
          <w:rFonts w:ascii="Consolas" w:hAnsi="Consolas"/>
          <w:color w:val="D4D4D4"/>
          <w:sz w:val="21"/>
          <w:szCs w:val="21"/>
        </w:rPr>
        <w:t xml:space="preserve"> </w:t>
      </w:r>
      <w:r w:rsidRPr="005D0F75">
        <w:rPr>
          <w:rFonts w:ascii="Consolas" w:hAnsi="Consolas"/>
          <w:color w:val="CE9178"/>
          <w:sz w:val="21"/>
          <w:szCs w:val="21"/>
        </w:rPr>
        <w:t>`</w:t>
      </w:r>
      <w:proofErr w:type="spellStart"/>
      <w:r w:rsidRPr="005D0F75">
        <w:rPr>
          <w:rFonts w:ascii="Consolas" w:hAnsi="Consolas"/>
          <w:color w:val="CE9178"/>
          <w:sz w:val="21"/>
          <w:szCs w:val="21"/>
        </w:rPr>
        <w:t>json:"result</w:t>
      </w:r>
      <w:proofErr w:type="spellEnd"/>
      <w:r w:rsidRPr="005D0F75">
        <w:rPr>
          <w:rFonts w:ascii="Consolas" w:hAnsi="Consolas"/>
          <w:color w:val="CE9178"/>
          <w:sz w:val="21"/>
          <w:szCs w:val="21"/>
        </w:rPr>
        <w:t>"`</w:t>
      </w:r>
    </w:p>
    <w:p w14:paraId="531C0A56" w14:textId="77777777" w:rsidR="005D0F75" w:rsidRPr="005D0F75" w:rsidRDefault="005D0F75" w:rsidP="005D0F75">
      <w:pPr>
        <w:shd w:val="clear" w:color="auto" w:fill="1E1E1E"/>
        <w:spacing w:line="285" w:lineRule="atLeast"/>
        <w:rPr>
          <w:rFonts w:ascii="Consolas" w:hAnsi="Consolas"/>
          <w:color w:val="D4D4D4"/>
          <w:sz w:val="21"/>
          <w:szCs w:val="21"/>
        </w:rPr>
      </w:pPr>
      <w:r w:rsidRPr="005D0F75">
        <w:rPr>
          <w:rFonts w:ascii="Consolas" w:hAnsi="Consolas"/>
          <w:color w:val="D4D4D4"/>
          <w:sz w:val="21"/>
          <w:szCs w:val="21"/>
        </w:rPr>
        <w:t>    </w:t>
      </w:r>
      <w:proofErr w:type="spellStart"/>
      <w:r w:rsidRPr="005D0F75">
        <w:rPr>
          <w:rFonts w:ascii="Consolas" w:hAnsi="Consolas"/>
          <w:color w:val="D4D4D4"/>
          <w:sz w:val="21"/>
          <w:szCs w:val="21"/>
        </w:rPr>
        <w:t>CaseType</w:t>
      </w:r>
      <w:proofErr w:type="spellEnd"/>
      <w:r w:rsidRPr="005D0F75">
        <w:rPr>
          <w:rFonts w:ascii="Consolas" w:hAnsi="Consolas"/>
          <w:color w:val="D4D4D4"/>
          <w:sz w:val="21"/>
          <w:szCs w:val="21"/>
        </w:rPr>
        <w:t xml:space="preserve">    </w:t>
      </w:r>
      <w:r w:rsidRPr="005D0F75">
        <w:rPr>
          <w:rFonts w:ascii="Consolas" w:hAnsi="Consolas"/>
          <w:color w:val="4EC9B0"/>
          <w:sz w:val="21"/>
          <w:szCs w:val="21"/>
        </w:rPr>
        <w:t>string</w:t>
      </w:r>
      <w:r w:rsidRPr="005D0F75">
        <w:rPr>
          <w:rFonts w:ascii="Consolas" w:hAnsi="Consolas"/>
          <w:color w:val="D4D4D4"/>
          <w:sz w:val="21"/>
          <w:szCs w:val="21"/>
        </w:rPr>
        <w:t xml:space="preserve"> </w:t>
      </w:r>
      <w:r w:rsidRPr="005D0F75">
        <w:rPr>
          <w:rFonts w:ascii="Consolas" w:hAnsi="Consolas"/>
          <w:color w:val="CE9178"/>
          <w:sz w:val="21"/>
          <w:szCs w:val="21"/>
        </w:rPr>
        <w:t>`json:"</w:t>
      </w:r>
      <w:proofErr w:type="spellStart"/>
      <w:r w:rsidRPr="005D0F75">
        <w:rPr>
          <w:rFonts w:ascii="Consolas" w:hAnsi="Consolas"/>
          <w:color w:val="CE9178"/>
          <w:sz w:val="21"/>
          <w:szCs w:val="21"/>
        </w:rPr>
        <w:t>caseType</w:t>
      </w:r>
      <w:proofErr w:type="spellEnd"/>
      <w:r w:rsidRPr="005D0F75">
        <w:rPr>
          <w:rFonts w:ascii="Consolas" w:hAnsi="Consolas"/>
          <w:color w:val="CE9178"/>
          <w:sz w:val="21"/>
          <w:szCs w:val="21"/>
        </w:rPr>
        <w:t>"`</w:t>
      </w:r>
    </w:p>
    <w:p w14:paraId="75C554BD" w14:textId="77777777" w:rsidR="005D0F75" w:rsidRPr="005D0F75" w:rsidRDefault="005D0F75" w:rsidP="005D0F75">
      <w:pPr>
        <w:shd w:val="clear" w:color="auto" w:fill="1E1E1E"/>
        <w:spacing w:line="285" w:lineRule="atLeast"/>
        <w:rPr>
          <w:rFonts w:ascii="Consolas" w:hAnsi="Consolas"/>
          <w:color w:val="D4D4D4"/>
          <w:sz w:val="21"/>
          <w:szCs w:val="21"/>
        </w:rPr>
      </w:pPr>
      <w:r w:rsidRPr="005D0F75">
        <w:rPr>
          <w:rFonts w:ascii="Consolas" w:hAnsi="Consolas"/>
          <w:color w:val="D4D4D4"/>
          <w:sz w:val="21"/>
          <w:szCs w:val="21"/>
        </w:rPr>
        <w:t>    </w:t>
      </w:r>
      <w:proofErr w:type="spellStart"/>
      <w:proofErr w:type="gramStart"/>
      <w:r w:rsidRPr="005D0F75">
        <w:rPr>
          <w:rFonts w:ascii="Consolas" w:hAnsi="Consolas"/>
          <w:color w:val="D4D4D4"/>
          <w:sz w:val="21"/>
          <w:szCs w:val="21"/>
        </w:rPr>
        <w:t>TrackingID</w:t>
      </w:r>
      <w:proofErr w:type="spellEnd"/>
      <w:r w:rsidRPr="005D0F75">
        <w:rPr>
          <w:rFonts w:ascii="Consolas" w:hAnsi="Consolas"/>
          <w:color w:val="D4D4D4"/>
          <w:sz w:val="21"/>
          <w:szCs w:val="21"/>
        </w:rPr>
        <w:t xml:space="preserve">  </w:t>
      </w:r>
      <w:r w:rsidRPr="005D0F75">
        <w:rPr>
          <w:rFonts w:ascii="Consolas" w:hAnsi="Consolas"/>
          <w:color w:val="4EC9B0"/>
          <w:sz w:val="21"/>
          <w:szCs w:val="21"/>
        </w:rPr>
        <w:t>string</w:t>
      </w:r>
      <w:proofErr w:type="gramEnd"/>
      <w:r w:rsidRPr="005D0F75">
        <w:rPr>
          <w:rFonts w:ascii="Consolas" w:hAnsi="Consolas"/>
          <w:color w:val="D4D4D4"/>
          <w:sz w:val="21"/>
          <w:szCs w:val="21"/>
        </w:rPr>
        <w:t xml:space="preserve"> </w:t>
      </w:r>
      <w:r w:rsidRPr="005D0F75">
        <w:rPr>
          <w:rFonts w:ascii="Consolas" w:hAnsi="Consolas"/>
          <w:color w:val="CE9178"/>
          <w:sz w:val="21"/>
          <w:szCs w:val="21"/>
        </w:rPr>
        <w:t>`json:"</w:t>
      </w:r>
      <w:proofErr w:type="spellStart"/>
      <w:r w:rsidRPr="005D0F75">
        <w:rPr>
          <w:rFonts w:ascii="Consolas" w:hAnsi="Consolas"/>
          <w:color w:val="CE9178"/>
          <w:sz w:val="21"/>
          <w:szCs w:val="21"/>
        </w:rPr>
        <w:t>trackingID</w:t>
      </w:r>
      <w:proofErr w:type="spellEnd"/>
      <w:r w:rsidRPr="005D0F75">
        <w:rPr>
          <w:rFonts w:ascii="Consolas" w:hAnsi="Consolas"/>
          <w:color w:val="CE9178"/>
          <w:sz w:val="21"/>
          <w:szCs w:val="21"/>
        </w:rPr>
        <w:t>"`</w:t>
      </w:r>
    </w:p>
    <w:p w14:paraId="2E50CC26" w14:textId="77777777" w:rsidR="005D0F75" w:rsidRPr="005D0F75" w:rsidRDefault="005D0F75" w:rsidP="005D0F75">
      <w:pPr>
        <w:shd w:val="clear" w:color="auto" w:fill="1E1E1E"/>
        <w:spacing w:line="285" w:lineRule="atLeast"/>
        <w:rPr>
          <w:rFonts w:ascii="Consolas" w:hAnsi="Consolas"/>
          <w:color w:val="D4D4D4"/>
          <w:sz w:val="21"/>
          <w:szCs w:val="21"/>
        </w:rPr>
      </w:pPr>
      <w:r w:rsidRPr="005D0F75">
        <w:rPr>
          <w:rFonts w:ascii="Consolas" w:hAnsi="Consolas"/>
          <w:color w:val="D4D4D4"/>
          <w:sz w:val="21"/>
          <w:szCs w:val="21"/>
        </w:rPr>
        <w:t>    </w:t>
      </w:r>
      <w:proofErr w:type="spellStart"/>
      <w:r w:rsidRPr="005D0F75">
        <w:rPr>
          <w:rFonts w:ascii="Consolas" w:hAnsi="Consolas"/>
          <w:color w:val="D4D4D4"/>
          <w:sz w:val="21"/>
          <w:szCs w:val="21"/>
        </w:rPr>
        <w:t>TrackingURL</w:t>
      </w:r>
      <w:proofErr w:type="spellEnd"/>
      <w:r w:rsidRPr="005D0F75">
        <w:rPr>
          <w:rFonts w:ascii="Consolas" w:hAnsi="Consolas"/>
          <w:color w:val="D4D4D4"/>
          <w:sz w:val="21"/>
          <w:szCs w:val="21"/>
        </w:rPr>
        <w:t xml:space="preserve"> </w:t>
      </w:r>
      <w:r w:rsidRPr="005D0F75">
        <w:rPr>
          <w:rFonts w:ascii="Consolas" w:hAnsi="Consolas"/>
          <w:color w:val="4EC9B0"/>
          <w:sz w:val="21"/>
          <w:szCs w:val="21"/>
        </w:rPr>
        <w:t>string</w:t>
      </w:r>
      <w:r w:rsidRPr="005D0F75">
        <w:rPr>
          <w:rFonts w:ascii="Consolas" w:hAnsi="Consolas"/>
          <w:color w:val="D4D4D4"/>
          <w:sz w:val="21"/>
          <w:szCs w:val="21"/>
        </w:rPr>
        <w:t xml:space="preserve"> </w:t>
      </w:r>
      <w:r w:rsidRPr="005D0F75">
        <w:rPr>
          <w:rFonts w:ascii="Consolas" w:hAnsi="Consolas"/>
          <w:color w:val="CE9178"/>
          <w:sz w:val="21"/>
          <w:szCs w:val="21"/>
        </w:rPr>
        <w:t>`json:"</w:t>
      </w:r>
      <w:proofErr w:type="spellStart"/>
      <w:r w:rsidRPr="005D0F75">
        <w:rPr>
          <w:rFonts w:ascii="Consolas" w:hAnsi="Consolas"/>
          <w:color w:val="CE9178"/>
          <w:sz w:val="21"/>
          <w:szCs w:val="21"/>
        </w:rPr>
        <w:t>trackingUrl</w:t>
      </w:r>
      <w:proofErr w:type="spellEnd"/>
      <w:r w:rsidRPr="005D0F75">
        <w:rPr>
          <w:rFonts w:ascii="Consolas" w:hAnsi="Consolas"/>
          <w:color w:val="CE9178"/>
          <w:sz w:val="21"/>
          <w:szCs w:val="21"/>
        </w:rPr>
        <w:t>"`</w:t>
      </w:r>
    </w:p>
    <w:p w14:paraId="6CB4A073" w14:textId="77777777" w:rsidR="005D0F75" w:rsidRPr="005D0F75" w:rsidRDefault="005D0F75" w:rsidP="005D0F75">
      <w:pPr>
        <w:shd w:val="clear" w:color="auto" w:fill="1E1E1E"/>
        <w:spacing w:line="285" w:lineRule="atLeast"/>
        <w:rPr>
          <w:rFonts w:ascii="Consolas" w:hAnsi="Consolas"/>
          <w:color w:val="D4D4D4"/>
          <w:sz w:val="21"/>
          <w:szCs w:val="21"/>
        </w:rPr>
      </w:pPr>
      <w:r w:rsidRPr="005D0F75">
        <w:rPr>
          <w:rFonts w:ascii="Consolas" w:hAnsi="Consolas"/>
          <w:color w:val="D4D4D4"/>
          <w:sz w:val="21"/>
          <w:szCs w:val="21"/>
        </w:rPr>
        <w:t xml:space="preserve">    Message     </w:t>
      </w:r>
      <w:r w:rsidRPr="005D0F75">
        <w:rPr>
          <w:rFonts w:ascii="Consolas" w:hAnsi="Consolas"/>
          <w:color w:val="4EC9B0"/>
          <w:sz w:val="21"/>
          <w:szCs w:val="21"/>
        </w:rPr>
        <w:t>string</w:t>
      </w:r>
      <w:r w:rsidRPr="005D0F75">
        <w:rPr>
          <w:rFonts w:ascii="Consolas" w:hAnsi="Consolas"/>
          <w:color w:val="D4D4D4"/>
          <w:sz w:val="21"/>
          <w:szCs w:val="21"/>
        </w:rPr>
        <w:t xml:space="preserve"> </w:t>
      </w:r>
      <w:r w:rsidRPr="005D0F75">
        <w:rPr>
          <w:rFonts w:ascii="Consolas" w:hAnsi="Consolas"/>
          <w:color w:val="CE9178"/>
          <w:sz w:val="21"/>
          <w:szCs w:val="21"/>
        </w:rPr>
        <w:t>`</w:t>
      </w:r>
      <w:proofErr w:type="spellStart"/>
      <w:r w:rsidRPr="005D0F75">
        <w:rPr>
          <w:rFonts w:ascii="Consolas" w:hAnsi="Consolas"/>
          <w:color w:val="CE9178"/>
          <w:sz w:val="21"/>
          <w:szCs w:val="21"/>
        </w:rPr>
        <w:t>json:"message</w:t>
      </w:r>
      <w:proofErr w:type="spellEnd"/>
      <w:r w:rsidRPr="005D0F75">
        <w:rPr>
          <w:rFonts w:ascii="Consolas" w:hAnsi="Consolas"/>
          <w:color w:val="CE9178"/>
          <w:sz w:val="21"/>
          <w:szCs w:val="21"/>
        </w:rPr>
        <w:t>"`</w:t>
      </w:r>
    </w:p>
    <w:p w14:paraId="687C4307" w14:textId="77777777" w:rsidR="005D0F75" w:rsidRPr="005D0F75" w:rsidRDefault="005D0F75" w:rsidP="005D0F75">
      <w:pPr>
        <w:shd w:val="clear" w:color="auto" w:fill="1E1E1E"/>
        <w:spacing w:line="285" w:lineRule="atLeast"/>
        <w:rPr>
          <w:rFonts w:ascii="Consolas" w:hAnsi="Consolas"/>
          <w:color w:val="D4D4D4"/>
          <w:sz w:val="21"/>
          <w:szCs w:val="21"/>
        </w:rPr>
      </w:pPr>
      <w:r w:rsidRPr="005D0F75">
        <w:rPr>
          <w:rFonts w:ascii="Consolas" w:hAnsi="Consolas"/>
          <w:color w:val="D4D4D4"/>
          <w:sz w:val="21"/>
          <w:szCs w:val="21"/>
        </w:rPr>
        <w:t>    </w:t>
      </w:r>
      <w:proofErr w:type="spellStart"/>
      <w:proofErr w:type="gramStart"/>
      <w:r w:rsidRPr="005D0F75">
        <w:rPr>
          <w:rFonts w:ascii="Consolas" w:hAnsi="Consolas"/>
          <w:color w:val="D4D4D4"/>
          <w:sz w:val="21"/>
          <w:szCs w:val="21"/>
        </w:rPr>
        <w:t>StatusCode</w:t>
      </w:r>
      <w:proofErr w:type="spellEnd"/>
      <w:r w:rsidRPr="005D0F75">
        <w:rPr>
          <w:rFonts w:ascii="Consolas" w:hAnsi="Consolas"/>
          <w:color w:val="D4D4D4"/>
          <w:sz w:val="21"/>
          <w:szCs w:val="21"/>
        </w:rPr>
        <w:t xml:space="preserve">  </w:t>
      </w:r>
      <w:r w:rsidRPr="005D0F75">
        <w:rPr>
          <w:rFonts w:ascii="Consolas" w:hAnsi="Consolas"/>
          <w:color w:val="4EC9B0"/>
          <w:sz w:val="21"/>
          <w:szCs w:val="21"/>
        </w:rPr>
        <w:t>int</w:t>
      </w:r>
      <w:proofErr w:type="gramEnd"/>
      <w:r w:rsidRPr="005D0F75">
        <w:rPr>
          <w:rFonts w:ascii="Consolas" w:hAnsi="Consolas"/>
          <w:color w:val="D4D4D4"/>
          <w:sz w:val="21"/>
          <w:szCs w:val="21"/>
        </w:rPr>
        <w:t xml:space="preserve">    </w:t>
      </w:r>
      <w:r w:rsidRPr="005D0F75">
        <w:rPr>
          <w:rFonts w:ascii="Consolas" w:hAnsi="Consolas"/>
          <w:color w:val="CE9178"/>
          <w:sz w:val="21"/>
          <w:szCs w:val="21"/>
        </w:rPr>
        <w:t>`json:"</w:t>
      </w:r>
      <w:proofErr w:type="spellStart"/>
      <w:r w:rsidRPr="005D0F75">
        <w:rPr>
          <w:rFonts w:ascii="Consolas" w:hAnsi="Consolas"/>
          <w:color w:val="CE9178"/>
          <w:sz w:val="21"/>
          <w:szCs w:val="21"/>
        </w:rPr>
        <w:t>statusCode</w:t>
      </w:r>
      <w:proofErr w:type="spellEnd"/>
      <w:r w:rsidRPr="005D0F75">
        <w:rPr>
          <w:rFonts w:ascii="Consolas" w:hAnsi="Consolas"/>
          <w:color w:val="CE9178"/>
          <w:sz w:val="21"/>
          <w:szCs w:val="21"/>
        </w:rPr>
        <w:t>"`</w:t>
      </w:r>
    </w:p>
    <w:p w14:paraId="02244913" w14:textId="77777777" w:rsidR="005D0F75" w:rsidRPr="005D0F75" w:rsidRDefault="005D0F75" w:rsidP="005D0F75">
      <w:pPr>
        <w:shd w:val="clear" w:color="auto" w:fill="1E1E1E"/>
        <w:spacing w:line="285" w:lineRule="atLeast"/>
        <w:rPr>
          <w:rFonts w:ascii="Consolas" w:hAnsi="Consolas"/>
          <w:color w:val="D4D4D4"/>
          <w:sz w:val="21"/>
          <w:szCs w:val="21"/>
        </w:rPr>
      </w:pPr>
      <w:r w:rsidRPr="005D0F75">
        <w:rPr>
          <w:rFonts w:ascii="Consolas" w:hAnsi="Consolas"/>
          <w:color w:val="D4D4D4"/>
          <w:sz w:val="21"/>
          <w:szCs w:val="21"/>
        </w:rPr>
        <w:t>}</w:t>
      </w:r>
    </w:p>
    <w:p w14:paraId="77386ADF" w14:textId="77777777" w:rsidR="005D0F75" w:rsidRDefault="005D0F75" w:rsidP="00B73475"/>
    <w:p w14:paraId="32EE3D33" w14:textId="027B58B1" w:rsidR="00FB73C0" w:rsidRPr="00CA1B43" w:rsidRDefault="000A6B40" w:rsidP="00135D61">
      <w:pPr>
        <w:pStyle w:val="Heading2"/>
        <w:spacing w:before="0"/>
      </w:pPr>
      <w:r>
        <w:t>POST name</w:t>
      </w:r>
    </w:p>
    <w:p w14:paraId="4BDDB6DC" w14:textId="17E9D82F" w:rsidR="000A6B40" w:rsidRDefault="000A6B40" w:rsidP="000A6B40">
      <w:r>
        <w:t>Asynchronously process the given token to return the result in the specified case.</w:t>
      </w:r>
    </w:p>
    <w:p w14:paraId="76F14F68" w14:textId="03ABDD6E" w:rsidR="000A6B40" w:rsidRPr="00CA1B43" w:rsidRDefault="000A6B40" w:rsidP="000A6B40">
      <w:r>
        <w:t xml:space="preserve">Asynchronous / Long Running operation, with this work is submitted and client has to track the same at the Tracking URL </w:t>
      </w:r>
    </w:p>
    <w:tbl>
      <w:tblPr>
        <w:tblStyle w:val="TableGrid"/>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none" w:sz="0" w:space="0" w:color="auto"/>
        </w:tblBorders>
        <w:tblLook w:val="04A0" w:firstRow="1" w:lastRow="0" w:firstColumn="1" w:lastColumn="0" w:noHBand="0" w:noVBand="1"/>
      </w:tblPr>
      <w:tblGrid>
        <w:gridCol w:w="1314"/>
        <w:gridCol w:w="8036"/>
      </w:tblGrid>
      <w:tr w:rsidR="00FB73C0" w:rsidRPr="00CA1B43" w14:paraId="5B3075DB" w14:textId="77777777" w:rsidTr="0029786C">
        <w:tc>
          <w:tcPr>
            <w:tcW w:w="1314" w:type="dxa"/>
          </w:tcPr>
          <w:p w14:paraId="5FA80F33" w14:textId="77777777" w:rsidR="00FB73C0" w:rsidRPr="00CA1B43" w:rsidRDefault="00FB73C0" w:rsidP="00FB73C0">
            <w:pPr>
              <w:rPr>
                <w:b/>
                <w:bCs/>
              </w:rPr>
            </w:pPr>
            <w:r w:rsidRPr="45A817CE">
              <w:rPr>
                <w:b/>
                <w:bCs/>
              </w:rPr>
              <w:t>Operation</w:t>
            </w:r>
          </w:p>
        </w:tc>
        <w:tc>
          <w:tcPr>
            <w:tcW w:w="8036" w:type="dxa"/>
          </w:tcPr>
          <w:p w14:paraId="4D5BF0C4" w14:textId="6C38BEA2" w:rsidR="00FB73C0" w:rsidRPr="00CA1B43" w:rsidRDefault="000A6B40" w:rsidP="00FB73C0">
            <w:pPr>
              <w:pStyle w:val="Normal-NoSpellcheck"/>
            </w:pPr>
            <w:r>
              <w:t xml:space="preserve">POST </w:t>
            </w:r>
            <w:r w:rsidRPr="00CA1B43">
              <w:t>/</w:t>
            </w:r>
            <w:r>
              <w:t>{api-version}/</w:t>
            </w:r>
            <w:r w:rsidRPr="00AC6B34">
              <w:rPr>
                <w:rFonts w:asciiTheme="minorHAnsi" w:hAnsiTheme="minorHAnsi"/>
                <w:sz w:val="22"/>
                <w:szCs w:val="22"/>
              </w:rPr>
              <w:t>name</w:t>
            </w:r>
          </w:p>
        </w:tc>
      </w:tr>
      <w:tr w:rsidR="00FB73C0" w:rsidRPr="00CA1B43" w14:paraId="3C3A737D" w14:textId="77777777" w:rsidTr="0029786C">
        <w:tc>
          <w:tcPr>
            <w:tcW w:w="1314" w:type="dxa"/>
          </w:tcPr>
          <w:p w14:paraId="6D26268D" w14:textId="77777777" w:rsidR="00FB73C0" w:rsidRPr="00CA1B43" w:rsidRDefault="00FB73C0" w:rsidP="00FB73C0">
            <w:pPr>
              <w:rPr>
                <w:b/>
                <w:bCs/>
              </w:rPr>
            </w:pPr>
            <w:r w:rsidRPr="45A817CE">
              <w:rPr>
                <w:b/>
                <w:bCs/>
              </w:rPr>
              <w:t>Summary</w:t>
            </w:r>
          </w:p>
        </w:tc>
        <w:tc>
          <w:tcPr>
            <w:tcW w:w="8036" w:type="dxa"/>
          </w:tcPr>
          <w:p w14:paraId="1EE9A22C" w14:textId="77777777" w:rsidR="000A6B40" w:rsidRDefault="000A6B40" w:rsidP="000A6B40">
            <w:r>
              <w:t>Asynchronously process the given token to return the result in the specified case.</w:t>
            </w:r>
          </w:p>
          <w:p w14:paraId="6BA1E0D0" w14:textId="144D17EE" w:rsidR="00FB73C0" w:rsidRPr="00CA1B43" w:rsidRDefault="000A6B40" w:rsidP="00FB73C0">
            <w:r>
              <w:t>Optimal for Long Running operation or bigger token</w:t>
            </w:r>
          </w:p>
        </w:tc>
      </w:tr>
      <w:tr w:rsidR="00FB73C0" w:rsidRPr="00CA1B43" w14:paraId="3498025D" w14:textId="77777777" w:rsidTr="0029786C">
        <w:tc>
          <w:tcPr>
            <w:tcW w:w="1314" w:type="dxa"/>
          </w:tcPr>
          <w:p w14:paraId="296D59DA" w14:textId="77777777" w:rsidR="00FB73C0" w:rsidRPr="00CA1B43" w:rsidRDefault="00FB73C0" w:rsidP="00FB73C0">
            <w:pPr>
              <w:rPr>
                <w:b/>
                <w:bCs/>
              </w:rPr>
            </w:pPr>
            <w:r w:rsidRPr="45A817CE">
              <w:rPr>
                <w:b/>
                <w:bCs/>
              </w:rPr>
              <w:t>Success Responses</w:t>
            </w:r>
          </w:p>
        </w:tc>
        <w:tc>
          <w:tcPr>
            <w:tcW w:w="8036" w:type="dxa"/>
          </w:tcPr>
          <w:p w14:paraId="631CD90F" w14:textId="14483E66" w:rsidR="00FB73C0" w:rsidRDefault="00393C94" w:rsidP="00FB73C0">
            <w:r>
              <w:t>202</w:t>
            </w:r>
            <w:r w:rsidR="00FB73C0">
              <w:t xml:space="preserve"> </w:t>
            </w:r>
            <w:proofErr w:type="spellStart"/>
            <w:r w:rsidR="0029786C" w:rsidRPr="0029786C">
              <w:t>StatusAccepted</w:t>
            </w:r>
            <w:proofErr w:type="spellEnd"/>
          </w:p>
          <w:p w14:paraId="66550738" w14:textId="46030323" w:rsidR="0029786C" w:rsidRDefault="007C4B67" w:rsidP="00FB73C0">
            <w:r>
              <w:t xml:space="preserve">Schema </w:t>
            </w:r>
            <w:proofErr w:type="spellStart"/>
            <w:r w:rsidR="0029786C" w:rsidRPr="007C4B67">
              <w:rPr>
                <w:b/>
                <w:i/>
              </w:rPr>
              <w:t>NamingModel</w:t>
            </w:r>
            <w:proofErr w:type="spellEnd"/>
            <w:r w:rsidR="0029786C">
              <w:t xml:space="preserve"> is returned in the response payload.</w:t>
            </w:r>
          </w:p>
          <w:p w14:paraId="5F20B7F5" w14:textId="2B44B24F" w:rsidR="00113672" w:rsidRDefault="00113672" w:rsidP="00FB73C0">
            <w:r>
              <w:t xml:space="preserve">Client has to hit URI given in </w:t>
            </w:r>
            <w:proofErr w:type="spellStart"/>
            <w:r>
              <w:t>TrackingURL</w:t>
            </w:r>
            <w:proofErr w:type="spellEnd"/>
            <w:r>
              <w:t xml:space="preserve"> of the </w:t>
            </w:r>
            <w:proofErr w:type="spellStart"/>
            <w:r>
              <w:t>NamingModel</w:t>
            </w:r>
            <w:proofErr w:type="spellEnd"/>
            <w:r>
              <w:t xml:space="preserve"> to get the result</w:t>
            </w:r>
          </w:p>
          <w:p w14:paraId="05793F91" w14:textId="6BFF8915" w:rsidR="00113672" w:rsidRPr="00CA1B43" w:rsidRDefault="00113672" w:rsidP="00FB73C0">
            <w:proofErr w:type="spellStart"/>
            <w:r>
              <w:t>TrackingURL</w:t>
            </w:r>
            <w:proofErr w:type="spellEnd"/>
            <w:r>
              <w:t xml:space="preserve"> will have ~/Track/{</w:t>
            </w:r>
            <w:proofErr w:type="spellStart"/>
            <w:r>
              <w:t>trackingID</w:t>
            </w:r>
            <w:proofErr w:type="spellEnd"/>
            <w:r>
              <w:t>}</w:t>
            </w:r>
            <w:r w:rsidR="00901DB5">
              <w:t xml:space="preserve"> to get the result</w:t>
            </w:r>
          </w:p>
          <w:p w14:paraId="64BFFE9F" w14:textId="3B6C2B97" w:rsidR="00FB73C0" w:rsidRPr="00CA1B43" w:rsidRDefault="00FB73C0" w:rsidP="00FB73C0"/>
        </w:tc>
      </w:tr>
      <w:tr w:rsidR="0029786C" w:rsidRPr="00CA1B43" w14:paraId="4BF01118" w14:textId="77777777" w:rsidTr="0029786C">
        <w:tc>
          <w:tcPr>
            <w:tcW w:w="1314" w:type="dxa"/>
          </w:tcPr>
          <w:p w14:paraId="18F44DFC" w14:textId="77777777" w:rsidR="0029786C" w:rsidRPr="00CA1B43" w:rsidRDefault="0029786C" w:rsidP="0029786C">
            <w:pPr>
              <w:rPr>
                <w:b/>
                <w:bCs/>
              </w:rPr>
            </w:pPr>
            <w:r w:rsidRPr="45A817CE">
              <w:rPr>
                <w:b/>
                <w:bCs/>
              </w:rPr>
              <w:t>Error</w:t>
            </w:r>
          </w:p>
          <w:p w14:paraId="6E10FF3F" w14:textId="6F606BC0" w:rsidR="0029786C" w:rsidRPr="00CA1B43" w:rsidRDefault="0029786C" w:rsidP="0029786C">
            <w:pPr>
              <w:rPr>
                <w:b/>
                <w:bCs/>
              </w:rPr>
            </w:pPr>
            <w:r w:rsidRPr="45A817CE">
              <w:rPr>
                <w:b/>
                <w:bCs/>
              </w:rPr>
              <w:t>Responses</w:t>
            </w:r>
          </w:p>
        </w:tc>
        <w:tc>
          <w:tcPr>
            <w:tcW w:w="8036" w:type="dxa"/>
          </w:tcPr>
          <w:p w14:paraId="159430A4" w14:textId="77777777" w:rsidR="0029786C" w:rsidRDefault="0029786C" w:rsidP="0029786C">
            <w:r>
              <w:t xml:space="preserve">404 – </w:t>
            </w:r>
            <w:proofErr w:type="spellStart"/>
            <w:r w:rsidRPr="005D0F75">
              <w:t>StatusBadRequest</w:t>
            </w:r>
            <w:proofErr w:type="spellEnd"/>
            <w:r>
              <w:t>, for any invalid token</w:t>
            </w:r>
          </w:p>
          <w:p w14:paraId="30D73A9B" w14:textId="2EADC811" w:rsidR="0029786C" w:rsidRPr="00CA1B43" w:rsidRDefault="0029786C" w:rsidP="00113672">
            <w:r>
              <w:t xml:space="preserve">413 – </w:t>
            </w:r>
            <w:proofErr w:type="spellStart"/>
            <w:r w:rsidRPr="005D0F75">
              <w:t>StatusRequestEntityTooLarge</w:t>
            </w:r>
            <w:proofErr w:type="spellEnd"/>
            <w:r>
              <w:t xml:space="preserve">, if token length exceeds </w:t>
            </w:r>
            <w:r w:rsidR="00113672">
              <w:t>1000</w:t>
            </w:r>
          </w:p>
        </w:tc>
      </w:tr>
    </w:tbl>
    <w:p w14:paraId="37B55940" w14:textId="07235A46" w:rsidR="00504E33" w:rsidRPr="00CA1B43" w:rsidRDefault="001111EB" w:rsidP="00D5697D">
      <w:pPr>
        <w:pStyle w:val="Heading2"/>
      </w:pPr>
      <w:r>
        <w:lastRenderedPageBreak/>
        <w:t>GET TRACK</w:t>
      </w:r>
    </w:p>
    <w:p w14:paraId="30167F3C" w14:textId="2BF2119B" w:rsidR="00EE3D6A" w:rsidRDefault="001111EB" w:rsidP="00D62654">
      <w:r>
        <w:t>Retrieve the result of the work submitted via POST / name</w:t>
      </w:r>
    </w:p>
    <w:p w14:paraId="403455D4" w14:textId="77777777" w:rsidR="001111EB" w:rsidRPr="00CA1B43" w:rsidRDefault="001111EB" w:rsidP="00D62654"/>
    <w:tbl>
      <w:tblPr>
        <w:tblStyle w:val="TableGrid"/>
        <w:tblW w:w="0" w:type="auto"/>
        <w:tblBorders>
          <w:top w:val="single" w:sz="4" w:space="0" w:color="5B9BD5"/>
          <w:left w:val="single" w:sz="4" w:space="0" w:color="5B9BD5"/>
          <w:bottom w:val="single" w:sz="4" w:space="0" w:color="5B9BD5"/>
          <w:right w:val="single" w:sz="4" w:space="0" w:color="5B9BD5"/>
          <w:insideH w:val="single" w:sz="4" w:space="0" w:color="5B9BD5"/>
          <w:insideV w:val="none" w:sz="0" w:space="0" w:color="auto"/>
        </w:tblBorders>
        <w:tblLook w:val="04A0" w:firstRow="1" w:lastRow="0" w:firstColumn="1" w:lastColumn="0" w:noHBand="0" w:noVBand="1"/>
      </w:tblPr>
      <w:tblGrid>
        <w:gridCol w:w="1345"/>
        <w:gridCol w:w="8005"/>
      </w:tblGrid>
      <w:tr w:rsidR="00504E33" w:rsidRPr="00CA1B43" w14:paraId="37B55943" w14:textId="77777777" w:rsidTr="45A817CE">
        <w:tc>
          <w:tcPr>
            <w:tcW w:w="1345" w:type="dxa"/>
          </w:tcPr>
          <w:p w14:paraId="37B55941" w14:textId="77777777" w:rsidR="00504E33" w:rsidRPr="00CA1B43" w:rsidRDefault="45A817CE" w:rsidP="45A817CE">
            <w:pPr>
              <w:rPr>
                <w:rFonts w:eastAsia="SimSun"/>
                <w:b/>
                <w:bCs/>
              </w:rPr>
            </w:pPr>
            <w:r w:rsidRPr="45A817CE">
              <w:rPr>
                <w:rFonts w:ascii="Times New Roman,SimSun" w:eastAsia="Times New Roman,SimSun" w:hAnsi="Times New Roman,SimSun" w:cs="Times New Roman,SimSun"/>
                <w:b/>
                <w:bCs/>
              </w:rPr>
              <w:t>Operation</w:t>
            </w:r>
          </w:p>
        </w:tc>
        <w:tc>
          <w:tcPr>
            <w:tcW w:w="8005" w:type="dxa"/>
          </w:tcPr>
          <w:p w14:paraId="37B55942" w14:textId="0EC0C465" w:rsidR="00504E33" w:rsidRPr="00CA1B43" w:rsidRDefault="001111EB" w:rsidP="00EF1EB6">
            <w:pPr>
              <w:rPr>
                <w:rFonts w:eastAsia="Calibri"/>
                <w:b/>
                <w:noProof/>
              </w:rPr>
            </w:pPr>
            <w:r>
              <w:rPr>
                <w:rFonts w:eastAsia="Calibri"/>
                <w:b/>
                <w:noProof/>
              </w:rPr>
              <w:t>GET</w:t>
            </w:r>
            <w:r w:rsidR="00C743A5" w:rsidRPr="00CA1B43">
              <w:rPr>
                <w:rFonts w:eastAsia="Calibri"/>
                <w:b/>
                <w:noProof/>
              </w:rPr>
              <w:t xml:space="preserve"> /</w:t>
            </w:r>
            <w:r>
              <w:rPr>
                <w:rFonts w:eastAsia="Calibri"/>
                <w:b/>
                <w:noProof/>
              </w:rPr>
              <w:t>track</w:t>
            </w:r>
            <w:r w:rsidR="00E54CBE">
              <w:rPr>
                <w:rFonts w:eastAsia="Calibri"/>
                <w:b/>
                <w:noProof/>
              </w:rPr>
              <w:t>?trackingid=</w:t>
            </w:r>
            <w:r>
              <w:rPr>
                <w:rFonts w:eastAsia="Calibri"/>
                <w:b/>
                <w:noProof/>
              </w:rPr>
              <w:t>{trackingID}</w:t>
            </w:r>
          </w:p>
        </w:tc>
      </w:tr>
      <w:tr w:rsidR="00504E33" w:rsidRPr="00CA1B43" w14:paraId="37B55946" w14:textId="77777777" w:rsidTr="45A817CE">
        <w:tc>
          <w:tcPr>
            <w:tcW w:w="1345" w:type="dxa"/>
          </w:tcPr>
          <w:p w14:paraId="37B55944" w14:textId="77777777" w:rsidR="00504E33" w:rsidRPr="00CA1B43" w:rsidRDefault="45A817CE" w:rsidP="45A817CE">
            <w:pPr>
              <w:rPr>
                <w:rFonts w:eastAsia="SimSun"/>
                <w:b/>
                <w:bCs/>
              </w:rPr>
            </w:pPr>
            <w:r w:rsidRPr="45A817CE">
              <w:rPr>
                <w:rFonts w:ascii="Times New Roman,SimSun" w:eastAsia="Times New Roman,SimSun" w:hAnsi="Times New Roman,SimSun" w:cs="Times New Roman,SimSun"/>
                <w:b/>
                <w:bCs/>
              </w:rPr>
              <w:t>Summary</w:t>
            </w:r>
          </w:p>
        </w:tc>
        <w:tc>
          <w:tcPr>
            <w:tcW w:w="8005" w:type="dxa"/>
          </w:tcPr>
          <w:p w14:paraId="37B55945" w14:textId="67D3B477" w:rsidR="00504E33" w:rsidRPr="001111EB" w:rsidRDefault="001111EB" w:rsidP="45A817CE">
            <w:pPr>
              <w:rPr>
                <w:rFonts w:eastAsiaTheme="minorEastAsia" w:cstheme="minorBidi"/>
              </w:rPr>
            </w:pPr>
            <w:r>
              <w:t>Retrieve the result of the work submitted via POST / name</w:t>
            </w:r>
          </w:p>
        </w:tc>
      </w:tr>
      <w:tr w:rsidR="00504E33" w:rsidRPr="00CA1B43" w14:paraId="37B5594A" w14:textId="77777777" w:rsidTr="45A817CE">
        <w:tc>
          <w:tcPr>
            <w:tcW w:w="1345" w:type="dxa"/>
          </w:tcPr>
          <w:p w14:paraId="37B55947" w14:textId="77777777" w:rsidR="00504E33" w:rsidRPr="00CA1B43" w:rsidRDefault="45A817CE" w:rsidP="45A817CE">
            <w:pPr>
              <w:rPr>
                <w:rFonts w:eastAsia="SimSun"/>
                <w:b/>
                <w:bCs/>
              </w:rPr>
            </w:pPr>
            <w:r w:rsidRPr="45A817CE">
              <w:rPr>
                <w:rFonts w:ascii="Times New Roman,SimSun" w:eastAsia="Times New Roman,SimSun" w:hAnsi="Times New Roman,SimSun" w:cs="Times New Roman,SimSun"/>
                <w:b/>
                <w:bCs/>
              </w:rPr>
              <w:t>Success Responses</w:t>
            </w:r>
          </w:p>
        </w:tc>
        <w:tc>
          <w:tcPr>
            <w:tcW w:w="8005" w:type="dxa"/>
          </w:tcPr>
          <w:p w14:paraId="5221EB63" w14:textId="74222298" w:rsidR="00504E33" w:rsidRDefault="001111EB" w:rsidP="45A817CE">
            <w:pPr>
              <w:rPr>
                <w:rFonts w:eastAsia="SimSun"/>
                <w:bCs/>
              </w:rPr>
            </w:pPr>
            <w:r>
              <w:rPr>
                <w:rFonts w:eastAsia="SimSun"/>
                <w:b/>
                <w:bCs/>
              </w:rPr>
              <w:t xml:space="preserve">200 – </w:t>
            </w:r>
            <w:proofErr w:type="spellStart"/>
            <w:r w:rsidRPr="001111EB">
              <w:rPr>
                <w:rFonts w:eastAsia="SimSun"/>
                <w:b/>
                <w:bCs/>
              </w:rPr>
              <w:t>StatusOK</w:t>
            </w:r>
            <w:proofErr w:type="spellEnd"/>
            <w:r>
              <w:rPr>
                <w:rFonts w:eastAsia="SimSun"/>
                <w:b/>
                <w:bCs/>
              </w:rPr>
              <w:t xml:space="preserve">, </w:t>
            </w:r>
            <w:r w:rsidRPr="001111EB">
              <w:rPr>
                <w:rFonts w:eastAsia="SimSun"/>
                <w:bCs/>
              </w:rPr>
              <w:t xml:space="preserve">if the </w:t>
            </w:r>
            <w:r>
              <w:rPr>
                <w:rFonts w:eastAsia="SimSun"/>
                <w:bCs/>
              </w:rPr>
              <w:t>result has been computed</w:t>
            </w:r>
          </w:p>
          <w:p w14:paraId="532F5D57" w14:textId="60C0FEDE" w:rsidR="001111EB" w:rsidRDefault="001111EB" w:rsidP="45A817CE">
            <w:pPr>
              <w:rPr>
                <w:rFonts w:eastAsia="SimSun"/>
                <w:bCs/>
              </w:rPr>
            </w:pPr>
            <w:r>
              <w:rPr>
                <w:rFonts w:eastAsia="SimSun"/>
                <w:bCs/>
              </w:rPr>
              <w:t>20</w:t>
            </w:r>
            <w:r w:rsidR="009C243F">
              <w:rPr>
                <w:rFonts w:eastAsia="SimSun"/>
                <w:bCs/>
              </w:rPr>
              <w:t>2</w:t>
            </w:r>
            <w:r>
              <w:rPr>
                <w:rFonts w:eastAsia="SimSun"/>
                <w:bCs/>
              </w:rPr>
              <w:t xml:space="preserve"> – </w:t>
            </w:r>
            <w:proofErr w:type="spellStart"/>
            <w:r w:rsidRPr="001111EB">
              <w:rPr>
                <w:rFonts w:eastAsia="SimSun"/>
                <w:bCs/>
              </w:rPr>
              <w:t>StatusAccepted</w:t>
            </w:r>
            <w:proofErr w:type="spellEnd"/>
            <w:r>
              <w:rPr>
                <w:rFonts w:eastAsia="SimSun"/>
                <w:bCs/>
              </w:rPr>
              <w:t xml:space="preserve">, indicates result is still not </w:t>
            </w:r>
            <w:r w:rsidR="00A328C7">
              <w:rPr>
                <w:rFonts w:eastAsia="SimSun"/>
                <w:bCs/>
              </w:rPr>
              <w:t>computed.</w:t>
            </w:r>
            <w:r w:rsidR="000E3DAD">
              <w:rPr>
                <w:rFonts w:eastAsia="SimSun"/>
                <w:bCs/>
              </w:rPr>
              <w:t xml:space="preserve"> </w:t>
            </w:r>
          </w:p>
          <w:p w14:paraId="21E2A36C" w14:textId="77777777" w:rsidR="000E3DAD" w:rsidRDefault="000E3DAD" w:rsidP="45A817CE">
            <w:pPr>
              <w:rPr>
                <w:rFonts w:eastAsia="SimSun"/>
                <w:bCs/>
              </w:rPr>
            </w:pPr>
            <w:r w:rsidRPr="000E3DAD">
              <w:rPr>
                <w:rFonts w:eastAsia="SimSun"/>
                <w:bCs/>
              </w:rPr>
              <w:t xml:space="preserve">Caller is expected to </w:t>
            </w:r>
            <w:r>
              <w:rPr>
                <w:rFonts w:eastAsia="SimSun"/>
                <w:bCs/>
              </w:rPr>
              <w:t xml:space="preserve">retry </w:t>
            </w:r>
          </w:p>
          <w:p w14:paraId="37B55949" w14:textId="7757F59D" w:rsidR="007C4B67" w:rsidRPr="007C4B67" w:rsidRDefault="007C4B67" w:rsidP="45A817CE">
            <w:pPr>
              <w:rPr>
                <w:rFonts w:eastAsiaTheme="minorEastAsia" w:cstheme="minorBidi"/>
              </w:rPr>
            </w:pPr>
            <w:r>
              <w:t xml:space="preserve">Schema </w:t>
            </w:r>
            <w:proofErr w:type="spellStart"/>
            <w:r w:rsidRPr="007C4B67">
              <w:rPr>
                <w:b/>
                <w:i/>
              </w:rPr>
              <w:t>NamingModel</w:t>
            </w:r>
            <w:proofErr w:type="spellEnd"/>
            <w:r>
              <w:t xml:space="preserve"> is returned in the response payload.</w:t>
            </w:r>
          </w:p>
        </w:tc>
      </w:tr>
      <w:tr w:rsidR="00504E33" w:rsidRPr="00CA1B43" w14:paraId="37B5594E" w14:textId="77777777" w:rsidTr="45A817CE">
        <w:tc>
          <w:tcPr>
            <w:tcW w:w="1345" w:type="dxa"/>
          </w:tcPr>
          <w:p w14:paraId="37B5594B" w14:textId="77777777" w:rsidR="00504E33" w:rsidRPr="00CA1B43" w:rsidRDefault="45A817CE" w:rsidP="45A817CE">
            <w:pPr>
              <w:rPr>
                <w:rFonts w:eastAsia="SimSun"/>
                <w:b/>
                <w:bCs/>
              </w:rPr>
            </w:pPr>
            <w:r w:rsidRPr="45A817CE">
              <w:rPr>
                <w:rFonts w:ascii="Times New Roman,SimSun" w:eastAsia="Times New Roman,SimSun" w:hAnsi="Times New Roman,SimSun" w:cs="Times New Roman,SimSun"/>
                <w:b/>
                <w:bCs/>
              </w:rPr>
              <w:t>Error</w:t>
            </w:r>
          </w:p>
          <w:p w14:paraId="37B5594C" w14:textId="77777777" w:rsidR="00504E33" w:rsidRPr="00CA1B43" w:rsidRDefault="45A817CE" w:rsidP="45A817CE">
            <w:pPr>
              <w:rPr>
                <w:rFonts w:eastAsia="SimSun"/>
                <w:b/>
                <w:bCs/>
              </w:rPr>
            </w:pPr>
            <w:r w:rsidRPr="45A817CE">
              <w:rPr>
                <w:rFonts w:ascii="Times New Roman,SimSun" w:eastAsia="Times New Roman,SimSun" w:hAnsi="Times New Roman,SimSun" w:cs="Times New Roman,SimSun"/>
                <w:b/>
                <w:bCs/>
              </w:rPr>
              <w:t>Responses</w:t>
            </w:r>
          </w:p>
        </w:tc>
        <w:tc>
          <w:tcPr>
            <w:tcW w:w="8005" w:type="dxa"/>
          </w:tcPr>
          <w:p w14:paraId="30172795" w14:textId="60082C10" w:rsidR="001111EB" w:rsidRDefault="001111EB" w:rsidP="001111EB">
            <w:r>
              <w:t xml:space="preserve">404 – </w:t>
            </w:r>
            <w:proofErr w:type="spellStart"/>
            <w:r w:rsidRPr="005D0F75">
              <w:t>StatusBadRequest</w:t>
            </w:r>
            <w:proofErr w:type="spellEnd"/>
          </w:p>
          <w:p w14:paraId="37B5594D" w14:textId="223CB4D7" w:rsidR="00504E33" w:rsidRPr="00CA1B43" w:rsidRDefault="00504E33" w:rsidP="45A817CE">
            <w:pPr>
              <w:rPr>
                <w:rFonts w:eastAsia="SimSun"/>
              </w:rPr>
            </w:pPr>
          </w:p>
        </w:tc>
      </w:tr>
    </w:tbl>
    <w:p w14:paraId="3E491130" w14:textId="6E169D5C" w:rsidR="54B136C9" w:rsidRDefault="54B136C9" w:rsidP="007C4B67">
      <w:pPr>
        <w:pStyle w:val="Code"/>
      </w:pPr>
    </w:p>
    <w:p w14:paraId="620A2B1E" w14:textId="46BB5F25" w:rsidR="007C4B67" w:rsidRPr="00CA1B43" w:rsidRDefault="007C4B67" w:rsidP="00135D61">
      <w:pPr>
        <w:pStyle w:val="Heading2"/>
      </w:pPr>
      <w:r>
        <w:t xml:space="preserve">GET </w:t>
      </w:r>
      <w:r w:rsidR="00545BEE">
        <w:t>HEALTH</w:t>
      </w:r>
    </w:p>
    <w:p w14:paraId="3B24F62A" w14:textId="08201CCF" w:rsidR="007C4B67" w:rsidRDefault="00545BEE" w:rsidP="007C4B67">
      <w:r>
        <w:t>Get the health snapshot of the node.</w:t>
      </w:r>
    </w:p>
    <w:p w14:paraId="7965D112" w14:textId="4FF0FA6F" w:rsidR="00545BEE" w:rsidRDefault="00545BEE" w:rsidP="007C4B67">
      <w:r>
        <w:t>This can be used to emit health of dependency or the signal like memory, CPU, I/O, Certificates, other artifacts of the node</w:t>
      </w:r>
    </w:p>
    <w:p w14:paraId="1404820D" w14:textId="77777777" w:rsidR="007C4B67" w:rsidRPr="00CA1B43" w:rsidRDefault="007C4B67" w:rsidP="007C4B67"/>
    <w:tbl>
      <w:tblPr>
        <w:tblStyle w:val="TableGrid"/>
        <w:tblW w:w="0" w:type="auto"/>
        <w:tblBorders>
          <w:top w:val="single" w:sz="4" w:space="0" w:color="5B9BD5"/>
          <w:left w:val="single" w:sz="4" w:space="0" w:color="5B9BD5"/>
          <w:bottom w:val="single" w:sz="4" w:space="0" w:color="5B9BD5"/>
          <w:right w:val="single" w:sz="4" w:space="0" w:color="5B9BD5"/>
          <w:insideH w:val="single" w:sz="4" w:space="0" w:color="5B9BD5"/>
          <w:insideV w:val="none" w:sz="0" w:space="0" w:color="auto"/>
        </w:tblBorders>
        <w:tblLook w:val="04A0" w:firstRow="1" w:lastRow="0" w:firstColumn="1" w:lastColumn="0" w:noHBand="0" w:noVBand="1"/>
      </w:tblPr>
      <w:tblGrid>
        <w:gridCol w:w="1345"/>
        <w:gridCol w:w="8005"/>
      </w:tblGrid>
      <w:tr w:rsidR="007C4B67" w:rsidRPr="00CA1B43" w14:paraId="4C1DF040" w14:textId="77777777" w:rsidTr="00E179CF">
        <w:tc>
          <w:tcPr>
            <w:tcW w:w="1345" w:type="dxa"/>
          </w:tcPr>
          <w:p w14:paraId="0BFDE991" w14:textId="77777777" w:rsidR="007C4B67" w:rsidRPr="00CA1B43" w:rsidRDefault="007C4B67" w:rsidP="00E179CF">
            <w:pPr>
              <w:rPr>
                <w:rFonts w:eastAsia="SimSun"/>
                <w:b/>
                <w:bCs/>
              </w:rPr>
            </w:pPr>
            <w:r w:rsidRPr="45A817CE">
              <w:rPr>
                <w:rFonts w:ascii="Times New Roman,SimSun" w:eastAsia="Times New Roman,SimSun" w:hAnsi="Times New Roman,SimSun" w:cs="Times New Roman,SimSun"/>
                <w:b/>
                <w:bCs/>
              </w:rPr>
              <w:t>Operation</w:t>
            </w:r>
          </w:p>
        </w:tc>
        <w:tc>
          <w:tcPr>
            <w:tcW w:w="8005" w:type="dxa"/>
          </w:tcPr>
          <w:p w14:paraId="26F62609" w14:textId="380B45C1" w:rsidR="007C4B67" w:rsidRPr="00CA1B43" w:rsidRDefault="007C4B67" w:rsidP="00E179CF">
            <w:pPr>
              <w:rPr>
                <w:rFonts w:eastAsia="Calibri"/>
                <w:b/>
                <w:noProof/>
              </w:rPr>
            </w:pPr>
            <w:r>
              <w:rPr>
                <w:rFonts w:eastAsia="Calibri"/>
                <w:b/>
                <w:noProof/>
              </w:rPr>
              <w:t>GET</w:t>
            </w:r>
            <w:r w:rsidRPr="00CA1B43">
              <w:rPr>
                <w:rFonts w:eastAsia="Calibri"/>
                <w:b/>
                <w:noProof/>
              </w:rPr>
              <w:t xml:space="preserve"> /</w:t>
            </w:r>
            <w:r w:rsidR="00545BEE">
              <w:t>{</w:t>
            </w:r>
            <w:proofErr w:type="spellStart"/>
            <w:r w:rsidR="00545BEE">
              <w:t>api</w:t>
            </w:r>
            <w:proofErr w:type="spellEnd"/>
            <w:r w:rsidR="00545BEE">
              <w:t>-version}/health</w:t>
            </w:r>
          </w:p>
        </w:tc>
      </w:tr>
      <w:tr w:rsidR="007C4B67" w:rsidRPr="00CA1B43" w14:paraId="17A2A387" w14:textId="77777777" w:rsidTr="00E179CF">
        <w:tc>
          <w:tcPr>
            <w:tcW w:w="1345" w:type="dxa"/>
          </w:tcPr>
          <w:p w14:paraId="33969DF1" w14:textId="77777777" w:rsidR="007C4B67" w:rsidRPr="00CA1B43" w:rsidRDefault="007C4B67" w:rsidP="00E179CF">
            <w:pPr>
              <w:rPr>
                <w:rFonts w:eastAsia="SimSun"/>
                <w:b/>
                <w:bCs/>
              </w:rPr>
            </w:pPr>
            <w:r w:rsidRPr="45A817CE">
              <w:rPr>
                <w:rFonts w:ascii="Times New Roman,SimSun" w:eastAsia="Times New Roman,SimSun" w:hAnsi="Times New Roman,SimSun" w:cs="Times New Roman,SimSun"/>
                <w:b/>
                <w:bCs/>
              </w:rPr>
              <w:t>Summary</w:t>
            </w:r>
          </w:p>
        </w:tc>
        <w:tc>
          <w:tcPr>
            <w:tcW w:w="8005" w:type="dxa"/>
          </w:tcPr>
          <w:p w14:paraId="34360676" w14:textId="18C14EFC" w:rsidR="007C4B67" w:rsidRPr="001111EB" w:rsidRDefault="00545BEE" w:rsidP="00E179CF">
            <w:pPr>
              <w:rPr>
                <w:rFonts w:eastAsiaTheme="minorEastAsia" w:cstheme="minorBidi"/>
              </w:rPr>
            </w:pPr>
            <w:r>
              <w:t>GET health</w:t>
            </w:r>
          </w:p>
        </w:tc>
      </w:tr>
      <w:tr w:rsidR="007C4B67" w:rsidRPr="00CA1B43" w14:paraId="4272C888" w14:textId="77777777" w:rsidTr="00E179CF">
        <w:tc>
          <w:tcPr>
            <w:tcW w:w="1345" w:type="dxa"/>
          </w:tcPr>
          <w:p w14:paraId="55683088" w14:textId="77777777" w:rsidR="007C4B67" w:rsidRPr="00CA1B43" w:rsidRDefault="007C4B67" w:rsidP="00E179CF">
            <w:pPr>
              <w:rPr>
                <w:rFonts w:eastAsia="SimSun"/>
                <w:b/>
                <w:bCs/>
              </w:rPr>
            </w:pPr>
            <w:r w:rsidRPr="45A817CE">
              <w:rPr>
                <w:rFonts w:ascii="Times New Roman,SimSun" w:eastAsia="Times New Roman,SimSun" w:hAnsi="Times New Roman,SimSun" w:cs="Times New Roman,SimSun"/>
                <w:b/>
                <w:bCs/>
              </w:rPr>
              <w:t>Success Responses</w:t>
            </w:r>
          </w:p>
        </w:tc>
        <w:tc>
          <w:tcPr>
            <w:tcW w:w="8005" w:type="dxa"/>
          </w:tcPr>
          <w:p w14:paraId="7AEF1E85" w14:textId="52F04AC6" w:rsidR="007C4B67" w:rsidRPr="00545BEE" w:rsidRDefault="007C4B67" w:rsidP="00E179CF">
            <w:pPr>
              <w:rPr>
                <w:rFonts w:eastAsia="SimSun"/>
                <w:bCs/>
              </w:rPr>
            </w:pPr>
            <w:r>
              <w:rPr>
                <w:rFonts w:eastAsia="SimSun"/>
                <w:b/>
                <w:bCs/>
              </w:rPr>
              <w:t xml:space="preserve">200 – </w:t>
            </w:r>
            <w:proofErr w:type="spellStart"/>
            <w:r w:rsidRPr="001111EB">
              <w:rPr>
                <w:rFonts w:eastAsia="SimSun"/>
                <w:b/>
                <w:bCs/>
              </w:rPr>
              <w:t>StatusOK</w:t>
            </w:r>
            <w:proofErr w:type="spellEnd"/>
            <w:r>
              <w:rPr>
                <w:rFonts w:eastAsia="SimSun"/>
                <w:b/>
                <w:bCs/>
              </w:rPr>
              <w:t xml:space="preserve">, </w:t>
            </w:r>
            <w:r w:rsidRPr="001111EB">
              <w:rPr>
                <w:rFonts w:eastAsia="SimSun"/>
                <w:bCs/>
              </w:rPr>
              <w:t xml:space="preserve">if the </w:t>
            </w:r>
            <w:r>
              <w:rPr>
                <w:rFonts w:eastAsia="SimSun"/>
                <w:bCs/>
              </w:rPr>
              <w:t>result has been computed</w:t>
            </w:r>
          </w:p>
        </w:tc>
      </w:tr>
      <w:tr w:rsidR="007C4B67" w:rsidRPr="00CA1B43" w14:paraId="33D96679" w14:textId="77777777" w:rsidTr="00E179CF">
        <w:tc>
          <w:tcPr>
            <w:tcW w:w="1345" w:type="dxa"/>
          </w:tcPr>
          <w:p w14:paraId="4883D8C1" w14:textId="77777777" w:rsidR="007C4B67" w:rsidRPr="00CA1B43" w:rsidRDefault="007C4B67" w:rsidP="00E179CF">
            <w:pPr>
              <w:rPr>
                <w:rFonts w:eastAsia="SimSun"/>
                <w:b/>
                <w:bCs/>
              </w:rPr>
            </w:pPr>
            <w:r w:rsidRPr="45A817CE">
              <w:rPr>
                <w:rFonts w:ascii="Times New Roman,SimSun" w:eastAsia="Times New Roman,SimSun" w:hAnsi="Times New Roman,SimSun" w:cs="Times New Roman,SimSun"/>
                <w:b/>
                <w:bCs/>
              </w:rPr>
              <w:t>Error</w:t>
            </w:r>
          </w:p>
          <w:p w14:paraId="051F4BAB" w14:textId="77777777" w:rsidR="007C4B67" w:rsidRPr="00CA1B43" w:rsidRDefault="007C4B67" w:rsidP="00E179CF">
            <w:pPr>
              <w:rPr>
                <w:rFonts w:eastAsia="SimSun"/>
                <w:b/>
                <w:bCs/>
              </w:rPr>
            </w:pPr>
            <w:r w:rsidRPr="45A817CE">
              <w:rPr>
                <w:rFonts w:ascii="Times New Roman,SimSun" w:eastAsia="Times New Roman,SimSun" w:hAnsi="Times New Roman,SimSun" w:cs="Times New Roman,SimSun"/>
                <w:b/>
                <w:bCs/>
              </w:rPr>
              <w:t>Responses</w:t>
            </w:r>
          </w:p>
        </w:tc>
        <w:tc>
          <w:tcPr>
            <w:tcW w:w="8005" w:type="dxa"/>
          </w:tcPr>
          <w:p w14:paraId="1CA693A6" w14:textId="7E2DB64C" w:rsidR="007C4B67" w:rsidRDefault="00545BEE" w:rsidP="00E179CF">
            <w:r>
              <w:t>500</w:t>
            </w:r>
            <w:r w:rsidR="007C4B67">
              <w:t xml:space="preserve"> – </w:t>
            </w:r>
            <w:r>
              <w:t>Issue</w:t>
            </w:r>
          </w:p>
          <w:p w14:paraId="3D7B0772" w14:textId="77777777" w:rsidR="007C4B67" w:rsidRPr="00CA1B43" w:rsidRDefault="007C4B67" w:rsidP="00E179CF">
            <w:pPr>
              <w:rPr>
                <w:rFonts w:eastAsia="SimSun"/>
              </w:rPr>
            </w:pPr>
          </w:p>
        </w:tc>
      </w:tr>
    </w:tbl>
    <w:p w14:paraId="1FD09AEE" w14:textId="02B516E9" w:rsidR="00545BEE" w:rsidRPr="00CA1B43" w:rsidRDefault="00545BEE" w:rsidP="00135D61">
      <w:pPr>
        <w:pStyle w:val="Heading2"/>
      </w:pPr>
      <w:r>
        <w:t>GET PING</w:t>
      </w:r>
    </w:p>
    <w:p w14:paraId="0E951EA3" w14:textId="74B566C2" w:rsidR="00545BEE" w:rsidRDefault="000847FF" w:rsidP="00545BEE">
      <w:r>
        <w:t>PING of the service</w:t>
      </w:r>
      <w:r w:rsidR="00611CBA">
        <w:t xml:space="preserve">, this will be configured at Azur traffic manager, to check </w:t>
      </w:r>
      <w:r w:rsidR="006B0BEE">
        <w:t>availability of the service</w:t>
      </w:r>
    </w:p>
    <w:p w14:paraId="09C4FB9B" w14:textId="77777777" w:rsidR="00545BEE" w:rsidRPr="00CA1B43" w:rsidRDefault="00545BEE" w:rsidP="00545BEE"/>
    <w:tbl>
      <w:tblPr>
        <w:tblStyle w:val="TableGrid"/>
        <w:tblW w:w="0" w:type="auto"/>
        <w:tblBorders>
          <w:top w:val="single" w:sz="4" w:space="0" w:color="5B9BD5"/>
          <w:left w:val="single" w:sz="4" w:space="0" w:color="5B9BD5"/>
          <w:bottom w:val="single" w:sz="4" w:space="0" w:color="5B9BD5"/>
          <w:right w:val="single" w:sz="4" w:space="0" w:color="5B9BD5"/>
          <w:insideH w:val="single" w:sz="4" w:space="0" w:color="5B9BD5"/>
          <w:insideV w:val="none" w:sz="0" w:space="0" w:color="auto"/>
        </w:tblBorders>
        <w:tblLook w:val="04A0" w:firstRow="1" w:lastRow="0" w:firstColumn="1" w:lastColumn="0" w:noHBand="0" w:noVBand="1"/>
      </w:tblPr>
      <w:tblGrid>
        <w:gridCol w:w="1345"/>
        <w:gridCol w:w="8005"/>
      </w:tblGrid>
      <w:tr w:rsidR="00545BEE" w:rsidRPr="00CA1B43" w14:paraId="5C05470C" w14:textId="77777777" w:rsidTr="00E179CF">
        <w:tc>
          <w:tcPr>
            <w:tcW w:w="1345" w:type="dxa"/>
          </w:tcPr>
          <w:p w14:paraId="64F5191C" w14:textId="77777777" w:rsidR="00545BEE" w:rsidRPr="00CA1B43" w:rsidRDefault="00545BEE" w:rsidP="00E179CF">
            <w:pPr>
              <w:rPr>
                <w:rFonts w:eastAsia="SimSun"/>
                <w:b/>
                <w:bCs/>
              </w:rPr>
            </w:pPr>
            <w:r w:rsidRPr="45A817CE">
              <w:rPr>
                <w:rFonts w:ascii="Times New Roman,SimSun" w:eastAsia="Times New Roman,SimSun" w:hAnsi="Times New Roman,SimSun" w:cs="Times New Roman,SimSun"/>
                <w:b/>
                <w:bCs/>
              </w:rPr>
              <w:t>Operation</w:t>
            </w:r>
          </w:p>
        </w:tc>
        <w:tc>
          <w:tcPr>
            <w:tcW w:w="8005" w:type="dxa"/>
          </w:tcPr>
          <w:p w14:paraId="29D14308" w14:textId="6438566F" w:rsidR="00545BEE" w:rsidRPr="00CA1B43" w:rsidRDefault="00545BEE" w:rsidP="00E179CF">
            <w:pPr>
              <w:rPr>
                <w:rFonts w:eastAsia="Calibri"/>
                <w:b/>
                <w:noProof/>
              </w:rPr>
            </w:pPr>
            <w:r>
              <w:rPr>
                <w:rFonts w:eastAsia="Calibri"/>
                <w:b/>
                <w:noProof/>
              </w:rPr>
              <w:t>GET</w:t>
            </w:r>
            <w:r w:rsidRPr="00CA1B43">
              <w:rPr>
                <w:rFonts w:eastAsia="Calibri"/>
                <w:b/>
                <w:noProof/>
              </w:rPr>
              <w:t xml:space="preserve"> /</w:t>
            </w:r>
            <w:r>
              <w:t>{</w:t>
            </w:r>
            <w:proofErr w:type="spellStart"/>
            <w:r>
              <w:t>api</w:t>
            </w:r>
            <w:proofErr w:type="spellEnd"/>
            <w:r>
              <w:t>-version}/health/ping</w:t>
            </w:r>
          </w:p>
        </w:tc>
      </w:tr>
      <w:tr w:rsidR="00545BEE" w:rsidRPr="00CA1B43" w14:paraId="137668AD" w14:textId="77777777" w:rsidTr="00E179CF">
        <w:tc>
          <w:tcPr>
            <w:tcW w:w="1345" w:type="dxa"/>
          </w:tcPr>
          <w:p w14:paraId="51837997" w14:textId="77777777" w:rsidR="00545BEE" w:rsidRPr="00CA1B43" w:rsidRDefault="00545BEE" w:rsidP="00E179CF">
            <w:pPr>
              <w:rPr>
                <w:rFonts w:eastAsia="SimSun"/>
                <w:b/>
                <w:bCs/>
              </w:rPr>
            </w:pPr>
            <w:r w:rsidRPr="45A817CE">
              <w:rPr>
                <w:rFonts w:ascii="Times New Roman,SimSun" w:eastAsia="Times New Roman,SimSun" w:hAnsi="Times New Roman,SimSun" w:cs="Times New Roman,SimSun"/>
                <w:b/>
                <w:bCs/>
              </w:rPr>
              <w:t>Summary</w:t>
            </w:r>
          </w:p>
        </w:tc>
        <w:tc>
          <w:tcPr>
            <w:tcW w:w="8005" w:type="dxa"/>
          </w:tcPr>
          <w:p w14:paraId="3BDC74B7" w14:textId="77777777" w:rsidR="00545BEE" w:rsidRPr="001111EB" w:rsidRDefault="00545BEE" w:rsidP="00E179CF">
            <w:pPr>
              <w:rPr>
                <w:rFonts w:eastAsiaTheme="minorEastAsia" w:cstheme="minorBidi"/>
              </w:rPr>
            </w:pPr>
            <w:r>
              <w:t>GET health</w:t>
            </w:r>
          </w:p>
        </w:tc>
      </w:tr>
      <w:tr w:rsidR="00545BEE" w:rsidRPr="00CA1B43" w14:paraId="6B947ABD" w14:textId="77777777" w:rsidTr="00E179CF">
        <w:tc>
          <w:tcPr>
            <w:tcW w:w="1345" w:type="dxa"/>
          </w:tcPr>
          <w:p w14:paraId="409A604E" w14:textId="77777777" w:rsidR="00545BEE" w:rsidRPr="00CA1B43" w:rsidRDefault="00545BEE" w:rsidP="00E179CF">
            <w:pPr>
              <w:rPr>
                <w:rFonts w:eastAsia="SimSun"/>
                <w:b/>
                <w:bCs/>
              </w:rPr>
            </w:pPr>
            <w:r w:rsidRPr="45A817CE">
              <w:rPr>
                <w:rFonts w:ascii="Times New Roman,SimSun" w:eastAsia="Times New Roman,SimSun" w:hAnsi="Times New Roman,SimSun" w:cs="Times New Roman,SimSun"/>
                <w:b/>
                <w:bCs/>
              </w:rPr>
              <w:t>Success Responses</w:t>
            </w:r>
          </w:p>
        </w:tc>
        <w:tc>
          <w:tcPr>
            <w:tcW w:w="8005" w:type="dxa"/>
          </w:tcPr>
          <w:p w14:paraId="7D6D77A9" w14:textId="77777777" w:rsidR="00545BEE" w:rsidRPr="00545BEE" w:rsidRDefault="00545BEE" w:rsidP="00E179CF">
            <w:pPr>
              <w:rPr>
                <w:rFonts w:eastAsia="SimSun"/>
                <w:bCs/>
              </w:rPr>
            </w:pPr>
            <w:r>
              <w:rPr>
                <w:rFonts w:eastAsia="SimSun"/>
                <w:b/>
                <w:bCs/>
              </w:rPr>
              <w:t xml:space="preserve">200 – </w:t>
            </w:r>
            <w:proofErr w:type="spellStart"/>
            <w:r w:rsidRPr="001111EB">
              <w:rPr>
                <w:rFonts w:eastAsia="SimSun"/>
                <w:b/>
                <w:bCs/>
              </w:rPr>
              <w:t>StatusOK</w:t>
            </w:r>
            <w:proofErr w:type="spellEnd"/>
            <w:r>
              <w:rPr>
                <w:rFonts w:eastAsia="SimSun"/>
                <w:b/>
                <w:bCs/>
              </w:rPr>
              <w:t xml:space="preserve">, </w:t>
            </w:r>
            <w:r w:rsidRPr="001111EB">
              <w:rPr>
                <w:rFonts w:eastAsia="SimSun"/>
                <w:bCs/>
              </w:rPr>
              <w:t xml:space="preserve">if the </w:t>
            </w:r>
            <w:r>
              <w:rPr>
                <w:rFonts w:eastAsia="SimSun"/>
                <w:bCs/>
              </w:rPr>
              <w:t>result has been computed</w:t>
            </w:r>
          </w:p>
        </w:tc>
      </w:tr>
      <w:tr w:rsidR="00545BEE" w:rsidRPr="00CA1B43" w14:paraId="724D1161" w14:textId="77777777" w:rsidTr="00E179CF">
        <w:tc>
          <w:tcPr>
            <w:tcW w:w="1345" w:type="dxa"/>
          </w:tcPr>
          <w:p w14:paraId="3A3597AD" w14:textId="77777777" w:rsidR="00545BEE" w:rsidRPr="00CA1B43" w:rsidRDefault="00545BEE" w:rsidP="00E179CF">
            <w:pPr>
              <w:rPr>
                <w:rFonts w:eastAsia="SimSun"/>
                <w:b/>
                <w:bCs/>
              </w:rPr>
            </w:pPr>
            <w:r w:rsidRPr="45A817CE">
              <w:rPr>
                <w:rFonts w:ascii="Times New Roman,SimSun" w:eastAsia="Times New Roman,SimSun" w:hAnsi="Times New Roman,SimSun" w:cs="Times New Roman,SimSun"/>
                <w:b/>
                <w:bCs/>
              </w:rPr>
              <w:t>Error</w:t>
            </w:r>
          </w:p>
          <w:p w14:paraId="35089ACB" w14:textId="77777777" w:rsidR="00545BEE" w:rsidRPr="00CA1B43" w:rsidRDefault="00545BEE" w:rsidP="00E179CF">
            <w:pPr>
              <w:rPr>
                <w:rFonts w:eastAsia="SimSun"/>
                <w:b/>
                <w:bCs/>
              </w:rPr>
            </w:pPr>
            <w:r w:rsidRPr="45A817CE">
              <w:rPr>
                <w:rFonts w:ascii="Times New Roman,SimSun" w:eastAsia="Times New Roman,SimSun" w:hAnsi="Times New Roman,SimSun" w:cs="Times New Roman,SimSun"/>
                <w:b/>
                <w:bCs/>
              </w:rPr>
              <w:t>Responses</w:t>
            </w:r>
          </w:p>
        </w:tc>
        <w:tc>
          <w:tcPr>
            <w:tcW w:w="8005" w:type="dxa"/>
          </w:tcPr>
          <w:p w14:paraId="26273A82" w14:textId="77777777" w:rsidR="00545BEE" w:rsidRDefault="00545BEE" w:rsidP="00E179CF">
            <w:r>
              <w:t>500 – Issue</w:t>
            </w:r>
          </w:p>
          <w:p w14:paraId="49FC621F" w14:textId="77777777" w:rsidR="00545BEE" w:rsidRPr="00CA1B43" w:rsidRDefault="00545BEE" w:rsidP="00E179CF">
            <w:pPr>
              <w:rPr>
                <w:rFonts w:eastAsia="SimSun"/>
              </w:rPr>
            </w:pPr>
          </w:p>
        </w:tc>
      </w:tr>
    </w:tbl>
    <w:p w14:paraId="5824F523" w14:textId="7B1E3AC5" w:rsidR="00682F43" w:rsidRDefault="00682F43" w:rsidP="00135D61">
      <w:pPr>
        <w:pStyle w:val="Heading1"/>
      </w:pPr>
      <w:r>
        <w:t>CODEBASE – Overview</w:t>
      </w:r>
    </w:p>
    <w:p w14:paraId="0FB91155" w14:textId="458C8412" w:rsidR="00682F43" w:rsidRDefault="00682F43" w:rsidP="00682F43">
      <w:pPr>
        <w:ind w:firstLine="432"/>
      </w:pPr>
      <w:proofErr w:type="spellStart"/>
      <w:r>
        <w:t>GOCaseAPI</w:t>
      </w:r>
      <w:proofErr w:type="spellEnd"/>
      <w:r>
        <w:t xml:space="preserve"> is powered by </w:t>
      </w:r>
      <w:r w:rsidR="00D83A9D">
        <w:t xml:space="preserve">awesome </w:t>
      </w:r>
      <w:r>
        <w:t>Golang.</w:t>
      </w:r>
    </w:p>
    <w:p w14:paraId="614A0E42" w14:textId="45917133" w:rsidR="00682F43" w:rsidRDefault="00682F43" w:rsidP="00D83A9D">
      <w:r>
        <w:t xml:space="preserve">Details of package and dependency </w:t>
      </w:r>
      <w:r w:rsidR="00D83A9D">
        <w:t>are listed below.</w:t>
      </w:r>
    </w:p>
    <w:p w14:paraId="0C975EEB" w14:textId="764BE3CC" w:rsidR="00682F43" w:rsidRDefault="00D83A9D" w:rsidP="00682F43">
      <w:r w:rsidRPr="00D83A9D">
        <w:lastRenderedPageBreak/>
        <w:drawing>
          <wp:inline distT="0" distB="0" distL="0" distR="0" wp14:anchorId="7450FDAC" wp14:editId="6220A57F">
            <wp:extent cx="3505380" cy="504215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5380" cy="5042159"/>
                    </a:xfrm>
                    <a:prstGeom prst="rect">
                      <a:avLst/>
                    </a:prstGeom>
                  </pic:spPr>
                </pic:pic>
              </a:graphicData>
            </a:graphic>
          </wp:inline>
        </w:drawing>
      </w:r>
    </w:p>
    <w:p w14:paraId="586F0ABC" w14:textId="57C5B1CC" w:rsidR="0045571B" w:rsidRDefault="0045571B" w:rsidP="00682F43"/>
    <w:p w14:paraId="5642B580" w14:textId="1CC82CBA" w:rsidR="0045571B" w:rsidRDefault="0045571B" w:rsidP="00135D61">
      <w:pPr>
        <w:pStyle w:val="ListParagraph"/>
        <w:numPr>
          <w:ilvl w:val="0"/>
          <w:numId w:val="4"/>
        </w:numPr>
      </w:pPr>
      <w:r>
        <w:t>package handlers</w:t>
      </w:r>
    </w:p>
    <w:p w14:paraId="1AC235C2" w14:textId="1A66D44F" w:rsidR="0045571B" w:rsidRDefault="0045571B" w:rsidP="00135D61">
      <w:pPr>
        <w:pStyle w:val="ListParagraph"/>
        <w:numPr>
          <w:ilvl w:val="1"/>
          <w:numId w:val="4"/>
        </w:numPr>
      </w:pPr>
      <w:r>
        <w:t>all the http handler to serve the request</w:t>
      </w:r>
    </w:p>
    <w:p w14:paraId="0D3CD4F9" w14:textId="1D9961F6" w:rsidR="0045571B" w:rsidRDefault="0045571B" w:rsidP="00135D61">
      <w:pPr>
        <w:pStyle w:val="ListParagraph"/>
        <w:numPr>
          <w:ilvl w:val="0"/>
          <w:numId w:val="4"/>
        </w:numPr>
      </w:pPr>
      <w:r>
        <w:t>package common</w:t>
      </w:r>
    </w:p>
    <w:p w14:paraId="204FDE7B" w14:textId="41D5CF27" w:rsidR="0045571B" w:rsidRDefault="0045571B" w:rsidP="00135D61">
      <w:pPr>
        <w:pStyle w:val="ListParagraph"/>
        <w:numPr>
          <w:ilvl w:val="1"/>
          <w:numId w:val="4"/>
        </w:numPr>
      </w:pPr>
      <w:r>
        <w:t>log (application insight</w:t>
      </w:r>
      <w:r w:rsidR="00BB75E0">
        <w:t>), config</w:t>
      </w:r>
      <w:r>
        <w:t xml:space="preserve"> – common artifacts of the system</w:t>
      </w:r>
    </w:p>
    <w:p w14:paraId="3DBA1716" w14:textId="77777777" w:rsidR="0045571B" w:rsidRDefault="0045571B" w:rsidP="0045571B">
      <w:pPr>
        <w:ind w:left="1080"/>
      </w:pPr>
    </w:p>
    <w:p w14:paraId="1B0AC063" w14:textId="7E3C8153" w:rsidR="0045571B" w:rsidRDefault="0045571B" w:rsidP="00135D61">
      <w:pPr>
        <w:pStyle w:val="ListParagraph"/>
        <w:numPr>
          <w:ilvl w:val="0"/>
          <w:numId w:val="4"/>
        </w:numPr>
      </w:pPr>
      <w:r>
        <w:t>package processor</w:t>
      </w:r>
    </w:p>
    <w:p w14:paraId="723A53A5" w14:textId="49106ACD" w:rsidR="0045571B" w:rsidRDefault="0045571B" w:rsidP="00135D61">
      <w:pPr>
        <w:pStyle w:val="ListParagraph"/>
        <w:numPr>
          <w:ilvl w:val="1"/>
          <w:numId w:val="4"/>
        </w:numPr>
      </w:pPr>
      <w:r>
        <w:t>contains the core logic of tokenization</w:t>
      </w:r>
    </w:p>
    <w:p w14:paraId="20DB78FB" w14:textId="6E46DD87" w:rsidR="0045571B" w:rsidRDefault="0045571B" w:rsidP="00135D61">
      <w:pPr>
        <w:pStyle w:val="ListParagraph"/>
        <w:numPr>
          <w:ilvl w:val="1"/>
          <w:numId w:val="4"/>
        </w:numPr>
      </w:pPr>
      <w:proofErr w:type="spellStart"/>
      <w:proofErr w:type="gramStart"/>
      <w:r>
        <w:t>tokenizer.go</w:t>
      </w:r>
      <w:proofErr w:type="spellEnd"/>
      <w:proofErr w:type="gramEnd"/>
      <w:r>
        <w:t xml:space="preserve"> – handles the split of text to valid tokens</w:t>
      </w:r>
    </w:p>
    <w:p w14:paraId="2FAD6826" w14:textId="39F6123B" w:rsidR="0045571B" w:rsidRDefault="0045571B" w:rsidP="00135D61">
      <w:pPr>
        <w:pStyle w:val="ListParagraph"/>
        <w:numPr>
          <w:ilvl w:val="1"/>
          <w:numId w:val="4"/>
        </w:numPr>
      </w:pPr>
      <w:proofErr w:type="spellStart"/>
      <w:proofErr w:type="gramStart"/>
      <w:r>
        <w:t>fomat.go</w:t>
      </w:r>
      <w:proofErr w:type="spellEnd"/>
      <w:proofErr w:type="gramEnd"/>
      <w:r>
        <w:t xml:space="preserve"> – handles the formatting of the text in the given case</w:t>
      </w:r>
    </w:p>
    <w:p w14:paraId="30263CD9" w14:textId="7C389E06" w:rsidR="0045571B" w:rsidRDefault="0045571B" w:rsidP="00135D61">
      <w:pPr>
        <w:pStyle w:val="ListParagraph"/>
        <w:numPr>
          <w:ilvl w:val="1"/>
          <w:numId w:val="4"/>
        </w:numPr>
      </w:pPr>
      <w:r>
        <w:t>takes dependency on package repository</w:t>
      </w:r>
    </w:p>
    <w:p w14:paraId="23133FB9" w14:textId="66422B07" w:rsidR="0045571B" w:rsidRDefault="0045571B" w:rsidP="00135D61">
      <w:pPr>
        <w:pStyle w:val="ListParagraph"/>
        <w:numPr>
          <w:ilvl w:val="0"/>
          <w:numId w:val="4"/>
        </w:numPr>
      </w:pPr>
      <w:r>
        <w:t>package repository</w:t>
      </w:r>
    </w:p>
    <w:p w14:paraId="137998B7" w14:textId="13A9AE24" w:rsidR="0045571B" w:rsidRDefault="0045571B" w:rsidP="00135D61">
      <w:pPr>
        <w:pStyle w:val="ListParagraph"/>
        <w:numPr>
          <w:ilvl w:val="1"/>
          <w:numId w:val="4"/>
        </w:numPr>
      </w:pPr>
      <w:r>
        <w:t>acts as a repository of the various provider</w:t>
      </w:r>
    </w:p>
    <w:p w14:paraId="6F8A4782" w14:textId="4085E211" w:rsidR="0045571B" w:rsidRDefault="0045571B" w:rsidP="00135D61">
      <w:pPr>
        <w:pStyle w:val="ListParagraph"/>
        <w:numPr>
          <w:ilvl w:val="1"/>
          <w:numId w:val="4"/>
        </w:numPr>
      </w:pPr>
      <w:proofErr w:type="spellStart"/>
      <w:proofErr w:type="gramStart"/>
      <w:r>
        <w:t>words.go</w:t>
      </w:r>
      <w:proofErr w:type="spellEnd"/>
      <w:proofErr w:type="gramEnd"/>
      <w:r>
        <w:t xml:space="preserve"> – handles the operations around word</w:t>
      </w:r>
    </w:p>
    <w:p w14:paraId="6B3E706D" w14:textId="301BC8B0" w:rsidR="0045571B" w:rsidRDefault="0045571B" w:rsidP="00135D61">
      <w:pPr>
        <w:pStyle w:val="ListParagraph"/>
        <w:numPr>
          <w:ilvl w:val="1"/>
          <w:numId w:val="4"/>
        </w:numPr>
      </w:pPr>
      <w:proofErr w:type="spellStart"/>
      <w:proofErr w:type="gramStart"/>
      <w:r>
        <w:t>storage.go</w:t>
      </w:r>
      <w:proofErr w:type="spellEnd"/>
      <w:proofErr w:type="gramEnd"/>
      <w:r>
        <w:t xml:space="preserve"> – deals with azure storage</w:t>
      </w:r>
    </w:p>
    <w:p w14:paraId="7CE435DD" w14:textId="1580ACE1" w:rsidR="0045571B" w:rsidRPr="00682F43" w:rsidRDefault="0045571B" w:rsidP="00135D61">
      <w:pPr>
        <w:pStyle w:val="ListParagraph"/>
        <w:numPr>
          <w:ilvl w:val="1"/>
          <w:numId w:val="4"/>
        </w:numPr>
      </w:pPr>
      <w:proofErr w:type="spellStart"/>
      <w:r>
        <w:t>oxfordWordProvider.go</w:t>
      </w:r>
      <w:proofErr w:type="spellEnd"/>
      <w:r>
        <w:t xml:space="preserve"> – one of the word provider</w:t>
      </w:r>
    </w:p>
    <w:p w14:paraId="4EE35EE8" w14:textId="572C4C69" w:rsidR="00352BE3" w:rsidRDefault="00352BE3">
      <w:pPr>
        <w:pStyle w:val="Heading1"/>
      </w:pPr>
      <w:r>
        <w:lastRenderedPageBreak/>
        <w:t>Assumptions</w:t>
      </w:r>
    </w:p>
    <w:p w14:paraId="597C4577" w14:textId="0F81C099" w:rsidR="00352BE3" w:rsidRDefault="00352BE3" w:rsidP="00352BE3"/>
    <w:p w14:paraId="7FC6634D" w14:textId="3D87398E" w:rsidR="00352BE3" w:rsidRDefault="00432D06" w:rsidP="00135D61">
      <w:pPr>
        <w:pStyle w:val="ListParagraph"/>
        <w:numPr>
          <w:ilvl w:val="0"/>
          <w:numId w:val="6"/>
        </w:numPr>
      </w:pPr>
      <w:r>
        <w:t xml:space="preserve">Word to qualify as valid, it should be of </w:t>
      </w:r>
      <w:r w:rsidR="00991913">
        <w:t>at least</w:t>
      </w:r>
      <w:r>
        <w:t xml:space="preserve"> length 3</w:t>
      </w:r>
      <w:r w:rsidR="000E252A">
        <w:t xml:space="preserve"> and should just have English alphabet</w:t>
      </w:r>
    </w:p>
    <w:p w14:paraId="79189448" w14:textId="63A35FAF" w:rsidR="00432D06" w:rsidRDefault="00991913" w:rsidP="00135D61">
      <w:pPr>
        <w:pStyle w:val="ListParagraph"/>
        <w:numPr>
          <w:ilvl w:val="0"/>
          <w:numId w:val="6"/>
        </w:numPr>
      </w:pPr>
      <w:r>
        <w:t xml:space="preserve">There can be multiple possible solution of valid words which can be generated out of a given text. As of now program terminate at first occurrence of valid word. For </w:t>
      </w:r>
      <w:proofErr w:type="spellStart"/>
      <w:proofErr w:type="gramStart"/>
      <w:r>
        <w:t>eg</w:t>
      </w:r>
      <w:proofErr w:type="spellEnd"/>
      <w:r>
        <w:t xml:space="preserve"> :</w:t>
      </w:r>
      <w:proofErr w:type="gramEnd"/>
      <w:r>
        <w:t xml:space="preserve"> “</w:t>
      </w:r>
      <w:r>
        <w:rPr>
          <w:rFonts w:ascii="Helvetica" w:hAnsi="Helvetica"/>
          <w:color w:val="505050"/>
          <w:sz w:val="18"/>
          <w:szCs w:val="18"/>
          <w:shd w:val="clear" w:color="auto" w:fill="FFFFFF"/>
        </w:rPr>
        <w:t>basketball</w:t>
      </w:r>
      <w:r>
        <w:t>” can be broken into [“basketball”] or [“</w:t>
      </w:r>
      <w:proofErr w:type="spellStart"/>
      <w:r>
        <w:t>basket”,”ball</w:t>
      </w:r>
      <w:proofErr w:type="spellEnd"/>
      <w:r>
        <w:t>”]</w:t>
      </w:r>
    </w:p>
    <w:p w14:paraId="0D9A9A03" w14:textId="6D99A366" w:rsidR="000E252A" w:rsidRDefault="007530B8" w:rsidP="00135D61">
      <w:pPr>
        <w:pStyle w:val="ListParagraph"/>
        <w:numPr>
          <w:ilvl w:val="0"/>
          <w:numId w:val="6"/>
        </w:numPr>
      </w:pPr>
      <w:r>
        <w:t>Invalid token / unsupported case will lead to 400</w:t>
      </w:r>
    </w:p>
    <w:p w14:paraId="3A1E7385" w14:textId="6F6AE5EC" w:rsidR="007530B8" w:rsidRDefault="007530B8" w:rsidP="00135D61">
      <w:pPr>
        <w:pStyle w:val="ListParagraph"/>
        <w:numPr>
          <w:ilvl w:val="0"/>
          <w:numId w:val="6"/>
        </w:numPr>
      </w:pPr>
      <w:r>
        <w:t xml:space="preserve">If text cannot be broken into valid tokens, empty string is being returned </w:t>
      </w:r>
    </w:p>
    <w:p w14:paraId="6B1DDCD0" w14:textId="5701BFEB" w:rsidR="0019012E" w:rsidRDefault="0019012E">
      <w:pPr>
        <w:pStyle w:val="Heading1"/>
      </w:pPr>
      <w:r>
        <w:t>Product backlog</w:t>
      </w:r>
    </w:p>
    <w:p w14:paraId="792C7F99" w14:textId="2F0F1211" w:rsidR="0019012E" w:rsidRDefault="006C3F3D" w:rsidP="00135D61">
      <w:pPr>
        <w:pStyle w:val="ListParagraph"/>
        <w:numPr>
          <w:ilvl w:val="0"/>
          <w:numId w:val="5"/>
        </w:numPr>
      </w:pPr>
      <w:r>
        <w:t>SSL cert for FQDN via ATM, to stop HTTP traffic and allow only HTTPS.</w:t>
      </w:r>
    </w:p>
    <w:p w14:paraId="53D4D1D7" w14:textId="73C36856" w:rsidR="0019012E" w:rsidRDefault="006C3F3D" w:rsidP="00135D61">
      <w:pPr>
        <w:pStyle w:val="ListParagraph"/>
        <w:numPr>
          <w:ilvl w:val="0"/>
          <w:numId w:val="5"/>
        </w:numPr>
      </w:pPr>
      <w:r>
        <w:t>Long running operations POST/NAME is using go routines, this can be improved by keeping PUB-SUB model, compute can be moved to light weight on demand azure function.</w:t>
      </w:r>
    </w:p>
    <w:p w14:paraId="2A869DCF" w14:textId="1DA63906" w:rsidR="006C3F3D" w:rsidRDefault="006C3F3D" w:rsidP="00135D61">
      <w:pPr>
        <w:pStyle w:val="ListParagraph"/>
        <w:numPr>
          <w:ilvl w:val="1"/>
          <w:numId w:val="5"/>
        </w:numPr>
      </w:pPr>
      <w:r>
        <w:t>Or keeping a check on go routine itself to avoid starvation of resources</w:t>
      </w:r>
    </w:p>
    <w:p w14:paraId="0CE6655D" w14:textId="21B0CC0C" w:rsidR="006C3F3D" w:rsidRDefault="006C3F3D" w:rsidP="00135D61">
      <w:pPr>
        <w:pStyle w:val="ListParagraph"/>
        <w:numPr>
          <w:ilvl w:val="0"/>
          <w:numId w:val="5"/>
        </w:numPr>
      </w:pPr>
      <w:r>
        <w:t xml:space="preserve">Cache provider like </w:t>
      </w:r>
      <w:proofErr w:type="spellStart"/>
      <w:r>
        <w:t>redis</w:t>
      </w:r>
      <w:proofErr w:type="spellEnd"/>
      <w:r>
        <w:t xml:space="preserve"> can be used instead of in-memory</w:t>
      </w:r>
    </w:p>
    <w:p w14:paraId="16909E50" w14:textId="1571D594" w:rsidR="006C3F3D" w:rsidRDefault="006C3F3D" w:rsidP="00135D61">
      <w:pPr>
        <w:pStyle w:val="ListParagraph"/>
        <w:numPr>
          <w:ilvl w:val="0"/>
          <w:numId w:val="5"/>
        </w:numPr>
      </w:pPr>
      <w:r>
        <w:t xml:space="preserve">Pool of </w:t>
      </w:r>
      <w:proofErr w:type="spellStart"/>
      <w:r>
        <w:t>wordProvider</w:t>
      </w:r>
      <w:proofErr w:type="spellEnd"/>
      <w:r>
        <w:t xml:space="preserve"> like Oxford, can be maintained to avoid throttling of single provider</w:t>
      </w:r>
    </w:p>
    <w:p w14:paraId="4B1B4ED4" w14:textId="629139EB" w:rsidR="006C3F3D" w:rsidRDefault="006C3F3D" w:rsidP="00135D61">
      <w:pPr>
        <w:pStyle w:val="ListParagraph"/>
        <w:numPr>
          <w:ilvl w:val="0"/>
          <w:numId w:val="5"/>
        </w:numPr>
      </w:pPr>
      <w:r>
        <w:t xml:space="preserve">In recursion of </w:t>
      </w:r>
      <w:proofErr w:type="spellStart"/>
      <w:proofErr w:type="gramStart"/>
      <w:r>
        <w:t>tokenizer.process</w:t>
      </w:r>
      <w:proofErr w:type="spellEnd"/>
      <w:proofErr w:type="gramEnd"/>
      <w:r>
        <w:t xml:space="preserve"> left and right node can be computed in parallel with go routine to speed up the compute. This approach will have more hit of word provider, as memorization of the records might not be that effective</w:t>
      </w:r>
    </w:p>
    <w:p w14:paraId="7867DBA3" w14:textId="07637ACC" w:rsidR="006C3F3D" w:rsidRDefault="006C3F3D" w:rsidP="00135D61">
      <w:pPr>
        <w:pStyle w:val="ListParagraph"/>
        <w:numPr>
          <w:ilvl w:val="0"/>
          <w:numId w:val="5"/>
        </w:numPr>
      </w:pPr>
      <w:r>
        <w:t>Memorization of valid tokens is done per request; this can be moved to centralized cache</w:t>
      </w:r>
    </w:p>
    <w:p w14:paraId="0E6AA334" w14:textId="501E7218" w:rsidR="006C3F3D" w:rsidRDefault="006C3F3D" w:rsidP="00135D61">
      <w:pPr>
        <w:pStyle w:val="ListParagraph"/>
        <w:numPr>
          <w:ilvl w:val="0"/>
          <w:numId w:val="5"/>
        </w:numPr>
      </w:pPr>
      <w:r>
        <w:t xml:space="preserve">Threshold on length of input token can be exceeded if </w:t>
      </w:r>
      <w:r w:rsidR="003435B2">
        <w:t xml:space="preserve">system can afford </w:t>
      </w:r>
      <w:r w:rsidR="00EB4F40">
        <w:t>compute</w:t>
      </w:r>
    </w:p>
    <w:p w14:paraId="3B0BF4D6" w14:textId="25B23A89" w:rsidR="00352BE3" w:rsidRDefault="00352BE3" w:rsidP="00135D61">
      <w:pPr>
        <w:pStyle w:val="ListParagraph"/>
        <w:numPr>
          <w:ilvl w:val="0"/>
          <w:numId w:val="5"/>
        </w:numPr>
      </w:pPr>
      <w:r>
        <w:t>If required Support multiple languages</w:t>
      </w:r>
    </w:p>
    <w:p w14:paraId="417C63BA" w14:textId="0FD391C6" w:rsidR="007530B8" w:rsidRDefault="007530B8" w:rsidP="00135D61">
      <w:pPr>
        <w:pStyle w:val="ListParagraph"/>
        <w:numPr>
          <w:ilvl w:val="0"/>
          <w:numId w:val="5"/>
        </w:numPr>
      </w:pPr>
      <w:r>
        <w:t>Integration / BVT tests, which can be run post deployment to check sanity of the node</w:t>
      </w:r>
    </w:p>
    <w:p w14:paraId="76C64216" w14:textId="3764858E" w:rsidR="00F0539D" w:rsidRDefault="00E179CF">
      <w:pPr>
        <w:pStyle w:val="Heading1"/>
      </w:pPr>
      <w:r>
        <w:t xml:space="preserve">Azure </w:t>
      </w:r>
      <w:r w:rsidR="00F0539D">
        <w:t>Resources</w:t>
      </w:r>
      <w:r>
        <w:t xml:space="preserve"> Snapshot</w:t>
      </w:r>
      <w:bookmarkStart w:id="3" w:name="_GoBack"/>
      <w:bookmarkEnd w:id="3"/>
    </w:p>
    <w:p w14:paraId="7459BE46" w14:textId="31E570FA" w:rsidR="00F0539D" w:rsidRDefault="00F0539D" w:rsidP="00F0539D"/>
    <w:p w14:paraId="4A2BEFE0" w14:textId="3B89137F" w:rsidR="00F0539D" w:rsidRPr="00F0539D" w:rsidRDefault="00F0539D" w:rsidP="00F0539D">
      <w:r w:rsidRPr="00F0539D">
        <w:lastRenderedPageBreak/>
        <w:drawing>
          <wp:inline distT="0" distB="0" distL="0" distR="0" wp14:anchorId="14BDB400" wp14:editId="4CAF14B4">
            <wp:extent cx="5429529" cy="2406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529" cy="2406774"/>
                    </a:xfrm>
                    <a:prstGeom prst="rect">
                      <a:avLst/>
                    </a:prstGeom>
                  </pic:spPr>
                </pic:pic>
              </a:graphicData>
            </a:graphic>
          </wp:inline>
        </w:drawing>
      </w:r>
    </w:p>
    <w:p w14:paraId="73BA19C6" w14:textId="3890859F" w:rsidR="00F0539D" w:rsidRDefault="00F0539D">
      <w:pPr>
        <w:pStyle w:val="Heading1"/>
      </w:pPr>
      <w:r>
        <w:t>References</w:t>
      </w:r>
    </w:p>
    <w:p w14:paraId="1B62FCCE" w14:textId="3F892EB9" w:rsidR="00F0539D" w:rsidRDefault="00F0539D" w:rsidP="00F0539D"/>
    <w:p w14:paraId="3AE17690" w14:textId="77777777" w:rsidR="00F0539D" w:rsidRPr="00F0539D" w:rsidRDefault="00F0539D" w:rsidP="00F0539D">
      <w:pPr>
        <w:numPr>
          <w:ilvl w:val="0"/>
          <w:numId w:val="8"/>
        </w:numPr>
        <w:ind w:left="540"/>
        <w:textAlignment w:val="center"/>
        <w:rPr>
          <w:rFonts w:ascii="Calibri" w:hAnsi="Calibri" w:cs="Calibri"/>
          <w:sz w:val="22"/>
          <w:szCs w:val="22"/>
        </w:rPr>
      </w:pPr>
      <w:hyperlink r:id="rId29" w:history="1">
        <w:r w:rsidRPr="00F0539D">
          <w:rPr>
            <w:rFonts w:ascii="Calibri" w:hAnsi="Calibri" w:cs="Calibri"/>
            <w:color w:val="0000FF"/>
            <w:sz w:val="22"/>
            <w:szCs w:val="22"/>
            <w:u w:val="single"/>
          </w:rPr>
          <w:t>https://github.com/golang-standards/project-layout</w:t>
        </w:r>
      </w:hyperlink>
    </w:p>
    <w:p w14:paraId="768E55B4" w14:textId="77777777" w:rsidR="00F0539D" w:rsidRPr="00F0539D" w:rsidRDefault="00F0539D" w:rsidP="00F0539D">
      <w:pPr>
        <w:numPr>
          <w:ilvl w:val="0"/>
          <w:numId w:val="8"/>
        </w:numPr>
        <w:ind w:left="540"/>
        <w:textAlignment w:val="center"/>
        <w:rPr>
          <w:rFonts w:ascii="Calibri" w:hAnsi="Calibri" w:cs="Calibri"/>
          <w:sz w:val="22"/>
          <w:szCs w:val="22"/>
        </w:rPr>
      </w:pPr>
      <w:hyperlink r:id="rId30" w:history="1">
        <w:proofErr w:type="spellStart"/>
        <w:r w:rsidRPr="00F0539D">
          <w:rPr>
            <w:rFonts w:ascii="Calibri" w:hAnsi="Calibri" w:cs="Calibri"/>
            <w:color w:val="0000FF"/>
            <w:sz w:val="22"/>
            <w:szCs w:val="22"/>
            <w:u w:val="single"/>
          </w:rPr>
          <w:t>GopherCon</w:t>
        </w:r>
        <w:proofErr w:type="spellEnd"/>
        <w:r w:rsidRPr="00F0539D">
          <w:rPr>
            <w:rFonts w:ascii="Calibri" w:hAnsi="Calibri" w:cs="Calibri"/>
            <w:color w:val="0000FF"/>
            <w:sz w:val="22"/>
            <w:szCs w:val="22"/>
            <w:u w:val="single"/>
          </w:rPr>
          <w:t xml:space="preserve"> 2018: Kat </w:t>
        </w:r>
        <w:proofErr w:type="spellStart"/>
        <w:r w:rsidRPr="00F0539D">
          <w:rPr>
            <w:rFonts w:ascii="Calibri" w:hAnsi="Calibri" w:cs="Calibri"/>
            <w:color w:val="0000FF"/>
            <w:sz w:val="22"/>
            <w:szCs w:val="22"/>
            <w:u w:val="single"/>
          </w:rPr>
          <w:t>Zien</w:t>
        </w:r>
        <w:proofErr w:type="spellEnd"/>
        <w:r w:rsidRPr="00F0539D">
          <w:rPr>
            <w:rFonts w:ascii="Calibri" w:hAnsi="Calibri" w:cs="Calibri"/>
            <w:color w:val="0000FF"/>
            <w:sz w:val="22"/>
            <w:szCs w:val="22"/>
            <w:u w:val="single"/>
          </w:rPr>
          <w:t xml:space="preserve"> </w:t>
        </w:r>
        <w:proofErr w:type="gramStart"/>
        <w:r w:rsidRPr="00F0539D">
          <w:rPr>
            <w:rFonts w:ascii="Calibri" w:hAnsi="Calibri" w:cs="Calibri"/>
            <w:color w:val="0000FF"/>
            <w:sz w:val="22"/>
            <w:szCs w:val="22"/>
            <w:u w:val="single"/>
          </w:rPr>
          <w:t>-  How</w:t>
        </w:r>
        <w:proofErr w:type="gramEnd"/>
        <w:r w:rsidRPr="00F0539D">
          <w:rPr>
            <w:rFonts w:ascii="Calibri" w:hAnsi="Calibri" w:cs="Calibri"/>
            <w:color w:val="0000FF"/>
            <w:sz w:val="22"/>
            <w:szCs w:val="22"/>
            <w:u w:val="single"/>
          </w:rPr>
          <w:t xml:space="preserve"> Do You Structure Your Go Apps</w:t>
        </w:r>
      </w:hyperlink>
      <w:r w:rsidRPr="00F0539D">
        <w:rPr>
          <w:rFonts w:ascii="Calibri" w:hAnsi="Calibri" w:cs="Calibri"/>
          <w:sz w:val="22"/>
          <w:szCs w:val="22"/>
        </w:rPr>
        <w:t xml:space="preserve"> - </w:t>
      </w:r>
    </w:p>
    <w:p w14:paraId="4D7AC563" w14:textId="77777777" w:rsidR="00F0539D" w:rsidRPr="00F0539D" w:rsidRDefault="00F0539D" w:rsidP="00F0539D">
      <w:pPr>
        <w:numPr>
          <w:ilvl w:val="0"/>
          <w:numId w:val="8"/>
        </w:numPr>
        <w:ind w:left="540"/>
        <w:textAlignment w:val="center"/>
        <w:rPr>
          <w:rFonts w:ascii="Calibri" w:hAnsi="Calibri" w:cs="Calibri"/>
          <w:sz w:val="22"/>
          <w:szCs w:val="22"/>
        </w:rPr>
      </w:pPr>
      <w:hyperlink r:id="rId31" w:history="1">
        <w:r w:rsidRPr="00F0539D">
          <w:rPr>
            <w:rFonts w:ascii="Calibri" w:hAnsi="Calibri" w:cs="Calibri"/>
            <w:color w:val="0000FF"/>
            <w:sz w:val="22"/>
            <w:szCs w:val="22"/>
            <w:u w:val="single"/>
          </w:rPr>
          <w:t>https://medium.com/@nate510/don-t-use-go-s-default-http-client-4804cb19f779</w:t>
        </w:r>
      </w:hyperlink>
    </w:p>
    <w:p w14:paraId="79F34F7D" w14:textId="77777777" w:rsidR="00F0539D" w:rsidRPr="00F0539D" w:rsidRDefault="00F0539D" w:rsidP="00F0539D">
      <w:pPr>
        <w:numPr>
          <w:ilvl w:val="0"/>
          <w:numId w:val="8"/>
        </w:numPr>
        <w:ind w:left="540"/>
        <w:textAlignment w:val="center"/>
        <w:rPr>
          <w:rFonts w:ascii="Calibri" w:hAnsi="Calibri" w:cs="Calibri"/>
          <w:sz w:val="22"/>
          <w:szCs w:val="22"/>
        </w:rPr>
      </w:pPr>
      <w:hyperlink r:id="rId32" w:history="1">
        <w:r w:rsidRPr="00F0539D">
          <w:rPr>
            <w:rFonts w:ascii="Calibri" w:hAnsi="Calibri" w:cs="Calibri"/>
            <w:color w:val="0000FF"/>
            <w:sz w:val="22"/>
            <w:szCs w:val="22"/>
            <w:u w:val="single"/>
          </w:rPr>
          <w:t>https://raw.githubusercontent.com/surenderssm/WordyFly/master/WordyFly/WordFly.Game/WordsSourceFiles/Words.txt</w:t>
        </w:r>
      </w:hyperlink>
    </w:p>
    <w:p w14:paraId="063D572A" w14:textId="77777777" w:rsidR="00F0539D" w:rsidRPr="00F0539D" w:rsidRDefault="00F0539D" w:rsidP="00F0539D">
      <w:pPr>
        <w:numPr>
          <w:ilvl w:val="0"/>
          <w:numId w:val="8"/>
        </w:numPr>
        <w:ind w:left="540"/>
        <w:textAlignment w:val="center"/>
        <w:rPr>
          <w:rFonts w:ascii="Calibri" w:hAnsi="Calibri" w:cs="Calibri"/>
          <w:sz w:val="22"/>
          <w:szCs w:val="22"/>
        </w:rPr>
      </w:pPr>
      <w:hyperlink r:id="rId33" w:history="1">
        <w:r w:rsidRPr="00F0539D">
          <w:rPr>
            <w:rFonts w:ascii="Calibri" w:hAnsi="Calibri" w:cs="Calibri"/>
            <w:color w:val="0000FF"/>
            <w:sz w:val="22"/>
            <w:szCs w:val="22"/>
            <w:u w:val="single"/>
          </w:rPr>
          <w:t>https://stackoverflow.com/questions/34031801/function-declaration-syntax-things-in-parenthesis-before-function-name</w:t>
        </w:r>
      </w:hyperlink>
    </w:p>
    <w:p w14:paraId="7A459755" w14:textId="77777777" w:rsidR="00F0539D" w:rsidRPr="00F0539D" w:rsidRDefault="00F0539D" w:rsidP="00F0539D">
      <w:pPr>
        <w:numPr>
          <w:ilvl w:val="0"/>
          <w:numId w:val="8"/>
        </w:numPr>
        <w:ind w:left="540"/>
        <w:textAlignment w:val="center"/>
        <w:rPr>
          <w:rFonts w:ascii="Calibri" w:hAnsi="Calibri" w:cs="Calibri"/>
          <w:sz w:val="22"/>
          <w:szCs w:val="22"/>
        </w:rPr>
      </w:pPr>
      <w:hyperlink r:id="rId34" w:history="1">
        <w:r w:rsidRPr="00F0539D">
          <w:rPr>
            <w:rFonts w:ascii="Calibri" w:hAnsi="Calibri" w:cs="Calibri"/>
            <w:color w:val="0000FF"/>
            <w:sz w:val="22"/>
            <w:szCs w:val="22"/>
            <w:u w:val="single"/>
          </w:rPr>
          <w:t>https://tour.golang.org/methods/1</w:t>
        </w:r>
      </w:hyperlink>
    </w:p>
    <w:p w14:paraId="5ACB971B" w14:textId="77777777" w:rsidR="00F0539D" w:rsidRPr="00F0539D" w:rsidRDefault="00F0539D" w:rsidP="00F0539D">
      <w:pPr>
        <w:ind w:left="1080"/>
        <w:rPr>
          <w:rFonts w:ascii="Calibri" w:hAnsi="Calibri" w:cs="Calibri"/>
          <w:sz w:val="22"/>
          <w:szCs w:val="22"/>
        </w:rPr>
      </w:pPr>
      <w:r w:rsidRPr="00F0539D">
        <w:rPr>
          <w:rFonts w:ascii="Calibri" w:hAnsi="Calibri" w:cs="Calibri"/>
          <w:sz w:val="22"/>
          <w:szCs w:val="22"/>
        </w:rPr>
        <w:t>Methods - Go does not have classes. However, you can define methods on types.</w:t>
      </w:r>
    </w:p>
    <w:p w14:paraId="4F70D122" w14:textId="77777777" w:rsidR="00F0539D" w:rsidRPr="00F0539D" w:rsidRDefault="00F0539D" w:rsidP="00F0539D">
      <w:pPr>
        <w:ind w:left="1080"/>
        <w:rPr>
          <w:rFonts w:ascii="Calibri" w:hAnsi="Calibri" w:cs="Calibri"/>
          <w:sz w:val="22"/>
          <w:szCs w:val="22"/>
        </w:rPr>
      </w:pPr>
      <w:r w:rsidRPr="00F0539D">
        <w:rPr>
          <w:rFonts w:ascii="Calibri" w:hAnsi="Calibri" w:cs="Calibri"/>
          <w:sz w:val="22"/>
          <w:szCs w:val="22"/>
        </w:rPr>
        <w:t>A method is a function with a special receiver </w:t>
      </w:r>
      <w:proofErr w:type="spellStart"/>
      <w:proofErr w:type="gramStart"/>
      <w:r w:rsidRPr="00F0539D">
        <w:rPr>
          <w:rFonts w:ascii="Calibri" w:hAnsi="Calibri" w:cs="Calibri"/>
          <w:sz w:val="22"/>
          <w:szCs w:val="22"/>
        </w:rPr>
        <w:t>argument.The</w:t>
      </w:r>
      <w:proofErr w:type="spellEnd"/>
      <w:proofErr w:type="gramEnd"/>
      <w:r w:rsidRPr="00F0539D">
        <w:rPr>
          <w:rFonts w:ascii="Calibri" w:hAnsi="Calibri" w:cs="Calibri"/>
          <w:sz w:val="22"/>
          <w:szCs w:val="22"/>
        </w:rPr>
        <w:t xml:space="preserve"> receiver appears in its own argument list between the </w:t>
      </w:r>
      <w:proofErr w:type="spellStart"/>
      <w:r w:rsidRPr="00F0539D">
        <w:rPr>
          <w:rFonts w:ascii="Calibri" w:hAnsi="Calibri" w:cs="Calibri"/>
          <w:sz w:val="22"/>
          <w:szCs w:val="22"/>
        </w:rPr>
        <w:t>func</w:t>
      </w:r>
      <w:proofErr w:type="spellEnd"/>
      <w:r w:rsidRPr="00F0539D">
        <w:rPr>
          <w:rFonts w:ascii="Calibri" w:hAnsi="Calibri" w:cs="Calibri"/>
          <w:sz w:val="22"/>
          <w:szCs w:val="22"/>
        </w:rPr>
        <w:t> keyword and the method name.</w:t>
      </w:r>
    </w:p>
    <w:p w14:paraId="3613D587" w14:textId="77777777" w:rsidR="00F0539D" w:rsidRPr="00F0539D" w:rsidRDefault="00F0539D" w:rsidP="00F0539D">
      <w:pPr>
        <w:numPr>
          <w:ilvl w:val="0"/>
          <w:numId w:val="9"/>
        </w:numPr>
        <w:ind w:left="540"/>
        <w:textAlignment w:val="center"/>
        <w:rPr>
          <w:rFonts w:ascii="Calibri" w:hAnsi="Calibri" w:cs="Calibri"/>
          <w:sz w:val="22"/>
          <w:szCs w:val="22"/>
        </w:rPr>
      </w:pPr>
      <w:hyperlink r:id="rId35" w:history="1">
        <w:r w:rsidRPr="00F0539D">
          <w:rPr>
            <w:rFonts w:ascii="Calibri" w:hAnsi="Calibri" w:cs="Calibri"/>
            <w:color w:val="0000FF"/>
            <w:sz w:val="22"/>
            <w:szCs w:val="22"/>
            <w:u w:val="single"/>
          </w:rPr>
          <w:t>https://chaseonsoftware.com/most-common-programming-case-types/</w:t>
        </w:r>
      </w:hyperlink>
    </w:p>
    <w:p w14:paraId="31F35D28" w14:textId="77777777" w:rsidR="00F0539D" w:rsidRPr="00F0539D" w:rsidRDefault="00F0539D" w:rsidP="00F0539D">
      <w:pPr>
        <w:numPr>
          <w:ilvl w:val="0"/>
          <w:numId w:val="9"/>
        </w:numPr>
        <w:ind w:left="540"/>
        <w:textAlignment w:val="center"/>
        <w:rPr>
          <w:rFonts w:ascii="Calibri" w:hAnsi="Calibri" w:cs="Calibri"/>
          <w:sz w:val="22"/>
          <w:szCs w:val="22"/>
        </w:rPr>
      </w:pPr>
      <w:hyperlink r:id="rId36" w:history="1">
        <w:r w:rsidRPr="00F0539D">
          <w:rPr>
            <w:rFonts w:ascii="Calibri" w:hAnsi="Calibri" w:cs="Calibri"/>
            <w:color w:val="0000FF"/>
            <w:sz w:val="22"/>
            <w:szCs w:val="22"/>
            <w:u w:val="single"/>
          </w:rPr>
          <w:t>https://stackoverflow.com/questions/17326185/what-are-the-different-kinds-of-cases</w:t>
        </w:r>
      </w:hyperlink>
    </w:p>
    <w:p w14:paraId="60499B73" w14:textId="77777777" w:rsidR="00F0539D" w:rsidRPr="00F0539D" w:rsidRDefault="00F0539D" w:rsidP="00F0539D">
      <w:pPr>
        <w:numPr>
          <w:ilvl w:val="0"/>
          <w:numId w:val="9"/>
        </w:numPr>
        <w:ind w:left="540"/>
        <w:textAlignment w:val="center"/>
        <w:rPr>
          <w:rFonts w:ascii="Calibri" w:hAnsi="Calibri" w:cs="Calibri"/>
          <w:sz w:val="22"/>
          <w:szCs w:val="22"/>
        </w:rPr>
      </w:pPr>
      <w:hyperlink r:id="rId37" w:history="1">
        <w:r w:rsidRPr="00F0539D">
          <w:rPr>
            <w:rFonts w:ascii="Calibri" w:hAnsi="Calibri" w:cs="Calibri"/>
            <w:color w:val="0000FF"/>
            <w:sz w:val="22"/>
            <w:szCs w:val="22"/>
            <w:u w:val="single"/>
          </w:rPr>
          <w:t>https://github.com/golang-standards/project-layout</w:t>
        </w:r>
      </w:hyperlink>
    </w:p>
    <w:p w14:paraId="0CD2386A" w14:textId="66B280D4" w:rsidR="00F0539D" w:rsidRPr="00F0539D" w:rsidRDefault="00F0539D" w:rsidP="00F0539D">
      <w:pPr>
        <w:numPr>
          <w:ilvl w:val="0"/>
          <w:numId w:val="9"/>
        </w:numPr>
        <w:ind w:left="540"/>
        <w:textAlignment w:val="center"/>
        <w:rPr>
          <w:rFonts w:ascii="Calibri" w:hAnsi="Calibri" w:cs="Calibri"/>
          <w:sz w:val="22"/>
          <w:szCs w:val="22"/>
        </w:rPr>
      </w:pPr>
      <w:hyperlink r:id="rId38" w:anchor="Multiple-word_identifiers" w:history="1">
        <w:r w:rsidRPr="00F0539D">
          <w:rPr>
            <w:rFonts w:ascii="Calibri" w:hAnsi="Calibri" w:cs="Calibri"/>
            <w:color w:val="0000FF"/>
            <w:sz w:val="22"/>
            <w:szCs w:val="22"/>
            <w:u w:val="single"/>
          </w:rPr>
          <w:t>https://en.wikipedia.org/wiki/Naming_convention_(programming)#Multiple-word_identifiers</w:t>
        </w:r>
      </w:hyperlink>
    </w:p>
    <w:sectPr w:rsidR="00F0539D" w:rsidRPr="00F0539D" w:rsidSect="008B6FBD">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C3BC5" w14:textId="77777777" w:rsidR="007E2146" w:rsidRDefault="007E2146" w:rsidP="000643AD">
      <w:r>
        <w:separator/>
      </w:r>
    </w:p>
  </w:endnote>
  <w:endnote w:type="continuationSeparator" w:id="0">
    <w:p w14:paraId="4A9A3D82" w14:textId="77777777" w:rsidR="007E2146" w:rsidRDefault="007E2146" w:rsidP="000643AD">
      <w:r>
        <w:continuationSeparator/>
      </w:r>
    </w:p>
  </w:endnote>
  <w:endnote w:type="continuationNotice" w:id="1">
    <w:p w14:paraId="3A2CE5B7" w14:textId="77777777" w:rsidR="007E2146" w:rsidRDefault="007E21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altName w:val="Times New Roman"/>
    <w:panose1 w:val="00000000000000000000"/>
    <w:charset w:val="00"/>
    <w:family w:val="roman"/>
    <w:notTrueType/>
    <w:pitch w:val="default"/>
  </w:font>
  <w:font w:name="Times New Roman,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006B7" w14:textId="77777777" w:rsidR="00E179CF" w:rsidRDefault="00E17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E179CF" w14:paraId="37F6BF68" w14:textId="77777777" w:rsidTr="45A817CE">
      <w:tc>
        <w:tcPr>
          <w:tcW w:w="3120" w:type="dxa"/>
        </w:tcPr>
        <w:p w14:paraId="3D26825C" w14:textId="597C56CB" w:rsidR="00E179CF" w:rsidRDefault="00E179CF" w:rsidP="45A817CE">
          <w:pPr>
            <w:pStyle w:val="Header"/>
            <w:ind w:left="-115"/>
          </w:pPr>
        </w:p>
      </w:tc>
      <w:tc>
        <w:tcPr>
          <w:tcW w:w="3120" w:type="dxa"/>
        </w:tcPr>
        <w:p w14:paraId="7A5D56F5" w14:textId="2D6AD189" w:rsidR="00E179CF" w:rsidRDefault="00E179CF" w:rsidP="45A817CE">
          <w:pPr>
            <w:pStyle w:val="Header"/>
            <w:jc w:val="center"/>
          </w:pPr>
        </w:p>
      </w:tc>
      <w:tc>
        <w:tcPr>
          <w:tcW w:w="3120" w:type="dxa"/>
        </w:tcPr>
        <w:p w14:paraId="606CD81D" w14:textId="1F7ACEE7" w:rsidR="00E179CF" w:rsidRDefault="00E179CF" w:rsidP="45A817CE">
          <w:pPr>
            <w:pStyle w:val="Header"/>
            <w:ind w:right="-115"/>
            <w:jc w:val="right"/>
          </w:pPr>
        </w:p>
      </w:tc>
    </w:tr>
  </w:tbl>
  <w:p w14:paraId="41677456" w14:textId="50639416" w:rsidR="00E179CF" w:rsidRDefault="00E179CF" w:rsidP="45A817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B2B81" w14:textId="77777777" w:rsidR="00E179CF" w:rsidRDefault="00E17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1CDA7" w14:textId="77777777" w:rsidR="007E2146" w:rsidRDefault="007E2146" w:rsidP="000643AD">
      <w:r>
        <w:separator/>
      </w:r>
    </w:p>
  </w:footnote>
  <w:footnote w:type="continuationSeparator" w:id="0">
    <w:p w14:paraId="00114CE5" w14:textId="77777777" w:rsidR="007E2146" w:rsidRDefault="007E2146" w:rsidP="000643AD">
      <w:r>
        <w:continuationSeparator/>
      </w:r>
    </w:p>
  </w:footnote>
  <w:footnote w:type="continuationNotice" w:id="1">
    <w:p w14:paraId="7D32E9E7" w14:textId="77777777" w:rsidR="007E2146" w:rsidRDefault="007E21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5DC02" w14:textId="77777777" w:rsidR="00E179CF" w:rsidRDefault="00E179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E179CF" w14:paraId="7DCE3F8C" w14:textId="77777777" w:rsidTr="45A817CE">
      <w:tc>
        <w:tcPr>
          <w:tcW w:w="3120" w:type="dxa"/>
        </w:tcPr>
        <w:p w14:paraId="3C9B47D5" w14:textId="02D7EC7E" w:rsidR="00E179CF" w:rsidRDefault="00E179CF" w:rsidP="45A817CE">
          <w:pPr>
            <w:pStyle w:val="Header"/>
            <w:ind w:left="-115"/>
          </w:pPr>
        </w:p>
      </w:tc>
      <w:tc>
        <w:tcPr>
          <w:tcW w:w="3120" w:type="dxa"/>
        </w:tcPr>
        <w:p w14:paraId="1CFECF50" w14:textId="4AA0EAEF" w:rsidR="00E179CF" w:rsidRDefault="00E179CF" w:rsidP="45A817CE">
          <w:pPr>
            <w:pStyle w:val="Header"/>
            <w:jc w:val="center"/>
          </w:pPr>
        </w:p>
      </w:tc>
      <w:tc>
        <w:tcPr>
          <w:tcW w:w="3120" w:type="dxa"/>
        </w:tcPr>
        <w:p w14:paraId="74F5752D" w14:textId="77F7C190" w:rsidR="00E179CF" w:rsidRDefault="00E179CF" w:rsidP="45A817CE">
          <w:pPr>
            <w:pStyle w:val="Header"/>
            <w:ind w:right="-115"/>
            <w:jc w:val="right"/>
          </w:pPr>
        </w:p>
      </w:tc>
    </w:tr>
  </w:tbl>
  <w:p w14:paraId="1CE3D386" w14:textId="209A65F8" w:rsidR="00E179CF" w:rsidRDefault="00E179CF" w:rsidP="45A817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C00F" w14:textId="77777777" w:rsidR="00E179CF" w:rsidRDefault="00E17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5AA5"/>
    <w:multiLevelType w:val="hybridMultilevel"/>
    <w:tmpl w:val="5C1294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C36CEF"/>
    <w:multiLevelType w:val="multilevel"/>
    <w:tmpl w:val="91C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604A6"/>
    <w:multiLevelType w:val="multilevel"/>
    <w:tmpl w:val="0844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46BB7"/>
    <w:multiLevelType w:val="hybridMultilevel"/>
    <w:tmpl w:val="8CCE67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50F77"/>
    <w:multiLevelType w:val="hybridMultilevel"/>
    <w:tmpl w:val="0FC42E92"/>
    <w:lvl w:ilvl="0" w:tplc="0409000F">
      <w:start w:val="1"/>
      <w:numFmt w:val="decimal"/>
      <w:lvlText w:val="%1."/>
      <w:lvlJc w:val="left"/>
      <w:pPr>
        <w:ind w:left="1152" w:hanging="360"/>
      </w:pPr>
    </w:lvl>
    <w:lvl w:ilvl="1" w:tplc="04090001">
      <w:start w:val="1"/>
      <w:numFmt w:val="bullet"/>
      <w:lvlText w:val=""/>
      <w:lvlJc w:val="left"/>
      <w:pPr>
        <w:ind w:left="1872" w:hanging="360"/>
      </w:pPr>
      <w:rPr>
        <w:rFonts w:ascii="Symbol" w:hAnsi="Symbol" w:hint="default"/>
      </w:r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480F3B6D"/>
    <w:multiLevelType w:val="multilevel"/>
    <w:tmpl w:val="02D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237517"/>
    <w:multiLevelType w:val="hybridMultilevel"/>
    <w:tmpl w:val="7D106F80"/>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78DB3FAF"/>
    <w:multiLevelType w:val="hybridMultilevel"/>
    <w:tmpl w:val="CE5C3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7"/>
  </w:num>
  <w:num w:numId="6">
    <w:abstractNumId w:val="8"/>
  </w:num>
  <w:num w:numId="7">
    <w:abstractNumId w:val="3"/>
  </w:num>
  <w:num w:numId="8">
    <w:abstractNumId w:val="6"/>
  </w:num>
  <w:num w:numId="9">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render Singh Malik">
    <w15:presenceInfo w15:providerId="AD" w15:userId="S::sumali@microsoft.com::8802da67-95b4-4172-8eb3-38f770ab5680"/>
  </w15:person>
  <w15:person w15:author="Rownak Islam">
    <w15:presenceInfo w15:providerId="AD" w15:userId="S::rownaki@microsoft.com::1f988a65-135b-4898-b2e7-92a9b85b2e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1"/>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xMDA3NDAxsjA1tTRW0lEKTi0uzszPAykwrAUA4+BDtiwAAAA="/>
  </w:docVars>
  <w:rsids>
    <w:rsidRoot w:val="00331F76"/>
    <w:rsid w:val="00001621"/>
    <w:rsid w:val="00001842"/>
    <w:rsid w:val="00001D7A"/>
    <w:rsid w:val="000028F4"/>
    <w:rsid w:val="00002B27"/>
    <w:rsid w:val="00002F27"/>
    <w:rsid w:val="00003617"/>
    <w:rsid w:val="00005909"/>
    <w:rsid w:val="00006C10"/>
    <w:rsid w:val="000079AF"/>
    <w:rsid w:val="00010D15"/>
    <w:rsid w:val="00010E81"/>
    <w:rsid w:val="000110FE"/>
    <w:rsid w:val="00011B8D"/>
    <w:rsid w:val="000132EF"/>
    <w:rsid w:val="00017701"/>
    <w:rsid w:val="00017DCC"/>
    <w:rsid w:val="00017E38"/>
    <w:rsid w:val="000220DD"/>
    <w:rsid w:val="00024385"/>
    <w:rsid w:val="0002461A"/>
    <w:rsid w:val="00024D49"/>
    <w:rsid w:val="00025276"/>
    <w:rsid w:val="0002532B"/>
    <w:rsid w:val="000260CE"/>
    <w:rsid w:val="000261A4"/>
    <w:rsid w:val="00026A66"/>
    <w:rsid w:val="00026B96"/>
    <w:rsid w:val="00026C1D"/>
    <w:rsid w:val="00027731"/>
    <w:rsid w:val="00031320"/>
    <w:rsid w:val="000316F9"/>
    <w:rsid w:val="00032F7B"/>
    <w:rsid w:val="000335FE"/>
    <w:rsid w:val="0003391E"/>
    <w:rsid w:val="0003419E"/>
    <w:rsid w:val="00034210"/>
    <w:rsid w:val="00034446"/>
    <w:rsid w:val="00035D29"/>
    <w:rsid w:val="00036F2C"/>
    <w:rsid w:val="000373DF"/>
    <w:rsid w:val="00037AE3"/>
    <w:rsid w:val="0004006D"/>
    <w:rsid w:val="00041F72"/>
    <w:rsid w:val="00042DFE"/>
    <w:rsid w:val="00042E40"/>
    <w:rsid w:val="0004388D"/>
    <w:rsid w:val="00044B2D"/>
    <w:rsid w:val="00044E0A"/>
    <w:rsid w:val="00044EFB"/>
    <w:rsid w:val="00044FDF"/>
    <w:rsid w:val="00046178"/>
    <w:rsid w:val="00047114"/>
    <w:rsid w:val="00047220"/>
    <w:rsid w:val="000479F3"/>
    <w:rsid w:val="00047C09"/>
    <w:rsid w:val="00047C7A"/>
    <w:rsid w:val="00051113"/>
    <w:rsid w:val="00053E82"/>
    <w:rsid w:val="000559F1"/>
    <w:rsid w:val="00056691"/>
    <w:rsid w:val="00056D9C"/>
    <w:rsid w:val="00057696"/>
    <w:rsid w:val="00057E23"/>
    <w:rsid w:val="00057EEF"/>
    <w:rsid w:val="0006086B"/>
    <w:rsid w:val="000643AD"/>
    <w:rsid w:val="0006546C"/>
    <w:rsid w:val="00066B77"/>
    <w:rsid w:val="00066DD8"/>
    <w:rsid w:val="00066F33"/>
    <w:rsid w:val="00067022"/>
    <w:rsid w:val="00070675"/>
    <w:rsid w:val="00070EA1"/>
    <w:rsid w:val="00070FCF"/>
    <w:rsid w:val="0007202B"/>
    <w:rsid w:val="00072478"/>
    <w:rsid w:val="000726B0"/>
    <w:rsid w:val="00074814"/>
    <w:rsid w:val="00074FEC"/>
    <w:rsid w:val="00076102"/>
    <w:rsid w:val="00076469"/>
    <w:rsid w:val="00077E4C"/>
    <w:rsid w:val="00080666"/>
    <w:rsid w:val="000807AB"/>
    <w:rsid w:val="000830F0"/>
    <w:rsid w:val="0008374E"/>
    <w:rsid w:val="000847FF"/>
    <w:rsid w:val="00084819"/>
    <w:rsid w:val="00084E08"/>
    <w:rsid w:val="000855E1"/>
    <w:rsid w:val="00086821"/>
    <w:rsid w:val="000868B8"/>
    <w:rsid w:val="000879FB"/>
    <w:rsid w:val="000903D1"/>
    <w:rsid w:val="00092ED3"/>
    <w:rsid w:val="00093316"/>
    <w:rsid w:val="000937C0"/>
    <w:rsid w:val="00094805"/>
    <w:rsid w:val="00095DB6"/>
    <w:rsid w:val="00096B5F"/>
    <w:rsid w:val="00096DB6"/>
    <w:rsid w:val="00097D46"/>
    <w:rsid w:val="000A07AC"/>
    <w:rsid w:val="000A0BFE"/>
    <w:rsid w:val="000A1308"/>
    <w:rsid w:val="000A1859"/>
    <w:rsid w:val="000A1C2C"/>
    <w:rsid w:val="000A2904"/>
    <w:rsid w:val="000A4298"/>
    <w:rsid w:val="000A4638"/>
    <w:rsid w:val="000A48D2"/>
    <w:rsid w:val="000A6B40"/>
    <w:rsid w:val="000A7217"/>
    <w:rsid w:val="000B0673"/>
    <w:rsid w:val="000B0C67"/>
    <w:rsid w:val="000B0E23"/>
    <w:rsid w:val="000B1A45"/>
    <w:rsid w:val="000B3996"/>
    <w:rsid w:val="000B41A2"/>
    <w:rsid w:val="000B45A0"/>
    <w:rsid w:val="000B5217"/>
    <w:rsid w:val="000B6A25"/>
    <w:rsid w:val="000B6FB3"/>
    <w:rsid w:val="000B7404"/>
    <w:rsid w:val="000B7C6A"/>
    <w:rsid w:val="000B7F42"/>
    <w:rsid w:val="000C0072"/>
    <w:rsid w:val="000C05AA"/>
    <w:rsid w:val="000C3ED4"/>
    <w:rsid w:val="000C5BDF"/>
    <w:rsid w:val="000C75AD"/>
    <w:rsid w:val="000C75BB"/>
    <w:rsid w:val="000D006F"/>
    <w:rsid w:val="000D0533"/>
    <w:rsid w:val="000D07FB"/>
    <w:rsid w:val="000D0A9C"/>
    <w:rsid w:val="000D32E4"/>
    <w:rsid w:val="000D38FA"/>
    <w:rsid w:val="000D69F0"/>
    <w:rsid w:val="000D7184"/>
    <w:rsid w:val="000E0122"/>
    <w:rsid w:val="000E135C"/>
    <w:rsid w:val="000E1CFB"/>
    <w:rsid w:val="000E252A"/>
    <w:rsid w:val="000E38C4"/>
    <w:rsid w:val="000E3D2D"/>
    <w:rsid w:val="000E3DAD"/>
    <w:rsid w:val="000E4A38"/>
    <w:rsid w:val="000E4E83"/>
    <w:rsid w:val="000E6884"/>
    <w:rsid w:val="000E6AA9"/>
    <w:rsid w:val="000E6DFA"/>
    <w:rsid w:val="000F0287"/>
    <w:rsid w:val="000F521D"/>
    <w:rsid w:val="000F5AD8"/>
    <w:rsid w:val="000F5FE4"/>
    <w:rsid w:val="000F62AF"/>
    <w:rsid w:val="000F6655"/>
    <w:rsid w:val="000F71AA"/>
    <w:rsid w:val="0010133D"/>
    <w:rsid w:val="00101789"/>
    <w:rsid w:val="00101909"/>
    <w:rsid w:val="001019F9"/>
    <w:rsid w:val="00102D95"/>
    <w:rsid w:val="00103210"/>
    <w:rsid w:val="001039E3"/>
    <w:rsid w:val="00104137"/>
    <w:rsid w:val="00104AAE"/>
    <w:rsid w:val="00104AED"/>
    <w:rsid w:val="00104BC4"/>
    <w:rsid w:val="00106944"/>
    <w:rsid w:val="00106B7B"/>
    <w:rsid w:val="0011080D"/>
    <w:rsid w:val="00110C46"/>
    <w:rsid w:val="001111B9"/>
    <w:rsid w:val="001111EB"/>
    <w:rsid w:val="001118E5"/>
    <w:rsid w:val="00111AEC"/>
    <w:rsid w:val="001126D0"/>
    <w:rsid w:val="001130D4"/>
    <w:rsid w:val="00113672"/>
    <w:rsid w:val="001150BF"/>
    <w:rsid w:val="00115CD8"/>
    <w:rsid w:val="00117563"/>
    <w:rsid w:val="00117780"/>
    <w:rsid w:val="001219D4"/>
    <w:rsid w:val="001226FA"/>
    <w:rsid w:val="00123F99"/>
    <w:rsid w:val="0012408B"/>
    <w:rsid w:val="00124A1A"/>
    <w:rsid w:val="00124CB4"/>
    <w:rsid w:val="00124FD0"/>
    <w:rsid w:val="001255CC"/>
    <w:rsid w:val="00125793"/>
    <w:rsid w:val="00125EF3"/>
    <w:rsid w:val="00126C0C"/>
    <w:rsid w:val="0013009F"/>
    <w:rsid w:val="00131376"/>
    <w:rsid w:val="00131D99"/>
    <w:rsid w:val="00131E2F"/>
    <w:rsid w:val="00134A10"/>
    <w:rsid w:val="00135BB4"/>
    <w:rsid w:val="00135D61"/>
    <w:rsid w:val="00136FC5"/>
    <w:rsid w:val="00137563"/>
    <w:rsid w:val="0013763C"/>
    <w:rsid w:val="00137C85"/>
    <w:rsid w:val="00137E58"/>
    <w:rsid w:val="0014135D"/>
    <w:rsid w:val="00142F1D"/>
    <w:rsid w:val="00143F2E"/>
    <w:rsid w:val="001443BC"/>
    <w:rsid w:val="00145CE9"/>
    <w:rsid w:val="001463DE"/>
    <w:rsid w:val="001465E0"/>
    <w:rsid w:val="0014661E"/>
    <w:rsid w:val="00146CE1"/>
    <w:rsid w:val="0014705C"/>
    <w:rsid w:val="00147E2F"/>
    <w:rsid w:val="001501BF"/>
    <w:rsid w:val="001516E7"/>
    <w:rsid w:val="00151D5A"/>
    <w:rsid w:val="00152A72"/>
    <w:rsid w:val="00152BA2"/>
    <w:rsid w:val="001533E0"/>
    <w:rsid w:val="00153536"/>
    <w:rsid w:val="00155C49"/>
    <w:rsid w:val="00160740"/>
    <w:rsid w:val="00161493"/>
    <w:rsid w:val="00162445"/>
    <w:rsid w:val="0016292F"/>
    <w:rsid w:val="001636DD"/>
    <w:rsid w:val="00163990"/>
    <w:rsid w:val="00163CC5"/>
    <w:rsid w:val="001645A9"/>
    <w:rsid w:val="001646E8"/>
    <w:rsid w:val="001674C7"/>
    <w:rsid w:val="00167643"/>
    <w:rsid w:val="00167E9D"/>
    <w:rsid w:val="00167EDB"/>
    <w:rsid w:val="001712C7"/>
    <w:rsid w:val="001724DF"/>
    <w:rsid w:val="001733C7"/>
    <w:rsid w:val="00174E58"/>
    <w:rsid w:val="001753E7"/>
    <w:rsid w:val="0017791B"/>
    <w:rsid w:val="00177E1F"/>
    <w:rsid w:val="0018047B"/>
    <w:rsid w:val="00181FFA"/>
    <w:rsid w:val="00182917"/>
    <w:rsid w:val="00182DDB"/>
    <w:rsid w:val="00183C7C"/>
    <w:rsid w:val="00183F22"/>
    <w:rsid w:val="001843CA"/>
    <w:rsid w:val="00184C83"/>
    <w:rsid w:val="00185A0A"/>
    <w:rsid w:val="00186549"/>
    <w:rsid w:val="00187428"/>
    <w:rsid w:val="0019012E"/>
    <w:rsid w:val="001902BA"/>
    <w:rsid w:val="0019082C"/>
    <w:rsid w:val="00191FB8"/>
    <w:rsid w:val="001921F6"/>
    <w:rsid w:val="001926B4"/>
    <w:rsid w:val="00192C73"/>
    <w:rsid w:val="00192F31"/>
    <w:rsid w:val="001930DD"/>
    <w:rsid w:val="001952C7"/>
    <w:rsid w:val="0019568C"/>
    <w:rsid w:val="001958B4"/>
    <w:rsid w:val="00195DAB"/>
    <w:rsid w:val="0019651C"/>
    <w:rsid w:val="001967C9"/>
    <w:rsid w:val="00196E98"/>
    <w:rsid w:val="00197F56"/>
    <w:rsid w:val="001A085A"/>
    <w:rsid w:val="001A197C"/>
    <w:rsid w:val="001A267B"/>
    <w:rsid w:val="001A27A9"/>
    <w:rsid w:val="001A5AD1"/>
    <w:rsid w:val="001A60C4"/>
    <w:rsid w:val="001A627D"/>
    <w:rsid w:val="001A698F"/>
    <w:rsid w:val="001A6DA4"/>
    <w:rsid w:val="001A7E22"/>
    <w:rsid w:val="001A7E68"/>
    <w:rsid w:val="001A7EE2"/>
    <w:rsid w:val="001B02CD"/>
    <w:rsid w:val="001B0997"/>
    <w:rsid w:val="001B37CD"/>
    <w:rsid w:val="001B4CAA"/>
    <w:rsid w:val="001B6A64"/>
    <w:rsid w:val="001B6BC4"/>
    <w:rsid w:val="001B7128"/>
    <w:rsid w:val="001B75CF"/>
    <w:rsid w:val="001C18B5"/>
    <w:rsid w:val="001C2F98"/>
    <w:rsid w:val="001C3163"/>
    <w:rsid w:val="001C3689"/>
    <w:rsid w:val="001C39BE"/>
    <w:rsid w:val="001C4217"/>
    <w:rsid w:val="001C4659"/>
    <w:rsid w:val="001C61C3"/>
    <w:rsid w:val="001C6A78"/>
    <w:rsid w:val="001C6BE4"/>
    <w:rsid w:val="001C7184"/>
    <w:rsid w:val="001C7CCA"/>
    <w:rsid w:val="001C7E8C"/>
    <w:rsid w:val="001D0189"/>
    <w:rsid w:val="001D3ABB"/>
    <w:rsid w:val="001D3FE9"/>
    <w:rsid w:val="001D63E5"/>
    <w:rsid w:val="001D6416"/>
    <w:rsid w:val="001D6809"/>
    <w:rsid w:val="001E05B3"/>
    <w:rsid w:val="001E0EE8"/>
    <w:rsid w:val="001E188F"/>
    <w:rsid w:val="001E1994"/>
    <w:rsid w:val="001E4979"/>
    <w:rsid w:val="001E5EBD"/>
    <w:rsid w:val="001E6191"/>
    <w:rsid w:val="001E6239"/>
    <w:rsid w:val="001E6271"/>
    <w:rsid w:val="001E7145"/>
    <w:rsid w:val="001E7A23"/>
    <w:rsid w:val="001F013F"/>
    <w:rsid w:val="001F1294"/>
    <w:rsid w:val="001F1B5C"/>
    <w:rsid w:val="001F2CF7"/>
    <w:rsid w:val="001F30AD"/>
    <w:rsid w:val="001F35A7"/>
    <w:rsid w:val="001F439D"/>
    <w:rsid w:val="001F59BC"/>
    <w:rsid w:val="001F5C7C"/>
    <w:rsid w:val="001F61AD"/>
    <w:rsid w:val="00200177"/>
    <w:rsid w:val="00200E45"/>
    <w:rsid w:val="0020184E"/>
    <w:rsid w:val="00201B88"/>
    <w:rsid w:val="00201ED5"/>
    <w:rsid w:val="00203B3B"/>
    <w:rsid w:val="002050A1"/>
    <w:rsid w:val="00205DC0"/>
    <w:rsid w:val="00205E90"/>
    <w:rsid w:val="002068DB"/>
    <w:rsid w:val="002068E0"/>
    <w:rsid w:val="0020699E"/>
    <w:rsid w:val="002077C6"/>
    <w:rsid w:val="00211363"/>
    <w:rsid w:val="00212C70"/>
    <w:rsid w:val="002133DE"/>
    <w:rsid w:val="00213638"/>
    <w:rsid w:val="0021401B"/>
    <w:rsid w:val="00214D6C"/>
    <w:rsid w:val="00215FEE"/>
    <w:rsid w:val="002162D0"/>
    <w:rsid w:val="0021647D"/>
    <w:rsid w:val="00217089"/>
    <w:rsid w:val="00220AE1"/>
    <w:rsid w:val="00220F50"/>
    <w:rsid w:val="002215B9"/>
    <w:rsid w:val="00222835"/>
    <w:rsid w:val="00223291"/>
    <w:rsid w:val="00223583"/>
    <w:rsid w:val="00225EF8"/>
    <w:rsid w:val="002263F9"/>
    <w:rsid w:val="00226558"/>
    <w:rsid w:val="00227BA2"/>
    <w:rsid w:val="0023179E"/>
    <w:rsid w:val="002318E9"/>
    <w:rsid w:val="00232609"/>
    <w:rsid w:val="00232F7A"/>
    <w:rsid w:val="002364B1"/>
    <w:rsid w:val="0023735B"/>
    <w:rsid w:val="00237879"/>
    <w:rsid w:val="00237E41"/>
    <w:rsid w:val="00237EFC"/>
    <w:rsid w:val="00240373"/>
    <w:rsid w:val="00240EEE"/>
    <w:rsid w:val="00241D34"/>
    <w:rsid w:val="00244A55"/>
    <w:rsid w:val="0024585A"/>
    <w:rsid w:val="002461EA"/>
    <w:rsid w:val="00246715"/>
    <w:rsid w:val="00246806"/>
    <w:rsid w:val="00247F96"/>
    <w:rsid w:val="00247FFD"/>
    <w:rsid w:val="002507B6"/>
    <w:rsid w:val="0025088E"/>
    <w:rsid w:val="00252A7E"/>
    <w:rsid w:val="00252D42"/>
    <w:rsid w:val="00253FFA"/>
    <w:rsid w:val="00254453"/>
    <w:rsid w:val="002547D3"/>
    <w:rsid w:val="00254996"/>
    <w:rsid w:val="0025501D"/>
    <w:rsid w:val="0025520C"/>
    <w:rsid w:val="0025554E"/>
    <w:rsid w:val="00255BCA"/>
    <w:rsid w:val="00256977"/>
    <w:rsid w:val="00260D2A"/>
    <w:rsid w:val="00262D9D"/>
    <w:rsid w:val="00262DF2"/>
    <w:rsid w:val="002636B0"/>
    <w:rsid w:val="0026416A"/>
    <w:rsid w:val="00264E3F"/>
    <w:rsid w:val="002666EE"/>
    <w:rsid w:val="00271685"/>
    <w:rsid w:val="00273675"/>
    <w:rsid w:val="002739B1"/>
    <w:rsid w:val="00273A35"/>
    <w:rsid w:val="002769DC"/>
    <w:rsid w:val="00276C61"/>
    <w:rsid w:val="0027726F"/>
    <w:rsid w:val="00277D3F"/>
    <w:rsid w:val="00281A1E"/>
    <w:rsid w:val="002822A1"/>
    <w:rsid w:val="002828BB"/>
    <w:rsid w:val="002834A5"/>
    <w:rsid w:val="00284058"/>
    <w:rsid w:val="002840D9"/>
    <w:rsid w:val="00285D87"/>
    <w:rsid w:val="0028691B"/>
    <w:rsid w:val="00287216"/>
    <w:rsid w:val="00287A21"/>
    <w:rsid w:val="00287BF7"/>
    <w:rsid w:val="0029306C"/>
    <w:rsid w:val="002943C5"/>
    <w:rsid w:val="00295025"/>
    <w:rsid w:val="0029514B"/>
    <w:rsid w:val="002957A5"/>
    <w:rsid w:val="00296A30"/>
    <w:rsid w:val="00296DA2"/>
    <w:rsid w:val="00296FCE"/>
    <w:rsid w:val="0029786C"/>
    <w:rsid w:val="00297A2E"/>
    <w:rsid w:val="002A0728"/>
    <w:rsid w:val="002A0AE9"/>
    <w:rsid w:val="002A1ADB"/>
    <w:rsid w:val="002A1DE2"/>
    <w:rsid w:val="002A1FB0"/>
    <w:rsid w:val="002A2643"/>
    <w:rsid w:val="002A2975"/>
    <w:rsid w:val="002A2A2D"/>
    <w:rsid w:val="002A2BB5"/>
    <w:rsid w:val="002A3970"/>
    <w:rsid w:val="002A4552"/>
    <w:rsid w:val="002A4809"/>
    <w:rsid w:val="002B03B9"/>
    <w:rsid w:val="002B0815"/>
    <w:rsid w:val="002B0D17"/>
    <w:rsid w:val="002B13A1"/>
    <w:rsid w:val="002B4357"/>
    <w:rsid w:val="002B43C3"/>
    <w:rsid w:val="002B46D7"/>
    <w:rsid w:val="002B4B3B"/>
    <w:rsid w:val="002B5507"/>
    <w:rsid w:val="002B5CE0"/>
    <w:rsid w:val="002B5D72"/>
    <w:rsid w:val="002B6C3C"/>
    <w:rsid w:val="002B764E"/>
    <w:rsid w:val="002B7A4F"/>
    <w:rsid w:val="002B7B87"/>
    <w:rsid w:val="002C0168"/>
    <w:rsid w:val="002C06D6"/>
    <w:rsid w:val="002C0D21"/>
    <w:rsid w:val="002C0DBC"/>
    <w:rsid w:val="002C17B3"/>
    <w:rsid w:val="002C2703"/>
    <w:rsid w:val="002C2977"/>
    <w:rsid w:val="002C2F32"/>
    <w:rsid w:val="002C32BF"/>
    <w:rsid w:val="002C331C"/>
    <w:rsid w:val="002C34EE"/>
    <w:rsid w:val="002C448F"/>
    <w:rsid w:val="002C5474"/>
    <w:rsid w:val="002C635D"/>
    <w:rsid w:val="002C669E"/>
    <w:rsid w:val="002C6F02"/>
    <w:rsid w:val="002C743B"/>
    <w:rsid w:val="002C7669"/>
    <w:rsid w:val="002D1098"/>
    <w:rsid w:val="002D123F"/>
    <w:rsid w:val="002D3073"/>
    <w:rsid w:val="002D3D4C"/>
    <w:rsid w:val="002D7B0C"/>
    <w:rsid w:val="002D7B82"/>
    <w:rsid w:val="002E06FA"/>
    <w:rsid w:val="002E09B6"/>
    <w:rsid w:val="002E1A40"/>
    <w:rsid w:val="002E2138"/>
    <w:rsid w:val="002E2C10"/>
    <w:rsid w:val="002E3682"/>
    <w:rsid w:val="002E3A54"/>
    <w:rsid w:val="002E3BD7"/>
    <w:rsid w:val="002E6EE3"/>
    <w:rsid w:val="002E6FDE"/>
    <w:rsid w:val="002E7566"/>
    <w:rsid w:val="002E7F9A"/>
    <w:rsid w:val="002F02D4"/>
    <w:rsid w:val="002F08F0"/>
    <w:rsid w:val="002F1138"/>
    <w:rsid w:val="002F11E4"/>
    <w:rsid w:val="002F143B"/>
    <w:rsid w:val="002F1FCA"/>
    <w:rsid w:val="002F2E12"/>
    <w:rsid w:val="002F6016"/>
    <w:rsid w:val="002F6231"/>
    <w:rsid w:val="002F7BF6"/>
    <w:rsid w:val="00300A1C"/>
    <w:rsid w:val="0030128A"/>
    <w:rsid w:val="0030207D"/>
    <w:rsid w:val="00302CFA"/>
    <w:rsid w:val="00302E92"/>
    <w:rsid w:val="0030373D"/>
    <w:rsid w:val="003049D0"/>
    <w:rsid w:val="0030553E"/>
    <w:rsid w:val="00305B24"/>
    <w:rsid w:val="003068AE"/>
    <w:rsid w:val="00307340"/>
    <w:rsid w:val="00310022"/>
    <w:rsid w:val="00310099"/>
    <w:rsid w:val="00310328"/>
    <w:rsid w:val="00310FC2"/>
    <w:rsid w:val="003117DD"/>
    <w:rsid w:val="00311E96"/>
    <w:rsid w:val="00312258"/>
    <w:rsid w:val="0031393E"/>
    <w:rsid w:val="00313C16"/>
    <w:rsid w:val="00314457"/>
    <w:rsid w:val="003147A9"/>
    <w:rsid w:val="00317DE1"/>
    <w:rsid w:val="003206BA"/>
    <w:rsid w:val="00321C21"/>
    <w:rsid w:val="00324089"/>
    <w:rsid w:val="003263BE"/>
    <w:rsid w:val="003264C7"/>
    <w:rsid w:val="003273AA"/>
    <w:rsid w:val="003309F6"/>
    <w:rsid w:val="00330D07"/>
    <w:rsid w:val="0033125F"/>
    <w:rsid w:val="0033169C"/>
    <w:rsid w:val="00331F76"/>
    <w:rsid w:val="003327ED"/>
    <w:rsid w:val="00332F57"/>
    <w:rsid w:val="003332AA"/>
    <w:rsid w:val="003332F2"/>
    <w:rsid w:val="003336F8"/>
    <w:rsid w:val="00334223"/>
    <w:rsid w:val="003356CB"/>
    <w:rsid w:val="003357E7"/>
    <w:rsid w:val="00335969"/>
    <w:rsid w:val="00336801"/>
    <w:rsid w:val="00336A7D"/>
    <w:rsid w:val="00336D1E"/>
    <w:rsid w:val="0033793F"/>
    <w:rsid w:val="00337991"/>
    <w:rsid w:val="00337AD5"/>
    <w:rsid w:val="00337F70"/>
    <w:rsid w:val="0034035F"/>
    <w:rsid w:val="00341372"/>
    <w:rsid w:val="00341762"/>
    <w:rsid w:val="003420F4"/>
    <w:rsid w:val="00342536"/>
    <w:rsid w:val="00342A95"/>
    <w:rsid w:val="00342F20"/>
    <w:rsid w:val="003435B2"/>
    <w:rsid w:val="003441C0"/>
    <w:rsid w:val="00344306"/>
    <w:rsid w:val="0034445E"/>
    <w:rsid w:val="00346712"/>
    <w:rsid w:val="003500A4"/>
    <w:rsid w:val="003506FB"/>
    <w:rsid w:val="00350906"/>
    <w:rsid w:val="003523DC"/>
    <w:rsid w:val="00352BE3"/>
    <w:rsid w:val="00353A8C"/>
    <w:rsid w:val="003548CA"/>
    <w:rsid w:val="00355025"/>
    <w:rsid w:val="00356003"/>
    <w:rsid w:val="00356E3D"/>
    <w:rsid w:val="003607D6"/>
    <w:rsid w:val="00360A48"/>
    <w:rsid w:val="00361DBE"/>
    <w:rsid w:val="00362E57"/>
    <w:rsid w:val="00363B3B"/>
    <w:rsid w:val="00364BD2"/>
    <w:rsid w:val="00364C0D"/>
    <w:rsid w:val="003651D4"/>
    <w:rsid w:val="0036592A"/>
    <w:rsid w:val="003668AF"/>
    <w:rsid w:val="00367AB4"/>
    <w:rsid w:val="00367D28"/>
    <w:rsid w:val="00370876"/>
    <w:rsid w:val="003717DD"/>
    <w:rsid w:val="00371B78"/>
    <w:rsid w:val="0037305D"/>
    <w:rsid w:val="003743C4"/>
    <w:rsid w:val="00374446"/>
    <w:rsid w:val="00374479"/>
    <w:rsid w:val="0037493F"/>
    <w:rsid w:val="00375AEA"/>
    <w:rsid w:val="003761A7"/>
    <w:rsid w:val="0037721D"/>
    <w:rsid w:val="00377A31"/>
    <w:rsid w:val="00380C97"/>
    <w:rsid w:val="00381847"/>
    <w:rsid w:val="00381A26"/>
    <w:rsid w:val="00383021"/>
    <w:rsid w:val="0038307F"/>
    <w:rsid w:val="003833EC"/>
    <w:rsid w:val="00384980"/>
    <w:rsid w:val="00386126"/>
    <w:rsid w:val="00386F85"/>
    <w:rsid w:val="00387A7E"/>
    <w:rsid w:val="003900C0"/>
    <w:rsid w:val="0039161A"/>
    <w:rsid w:val="00392490"/>
    <w:rsid w:val="0039264C"/>
    <w:rsid w:val="0039274C"/>
    <w:rsid w:val="003930E0"/>
    <w:rsid w:val="00393641"/>
    <w:rsid w:val="00393C94"/>
    <w:rsid w:val="00395703"/>
    <w:rsid w:val="00395854"/>
    <w:rsid w:val="00395B0B"/>
    <w:rsid w:val="003961C4"/>
    <w:rsid w:val="00397904"/>
    <w:rsid w:val="003A03C1"/>
    <w:rsid w:val="003A11DE"/>
    <w:rsid w:val="003A1E91"/>
    <w:rsid w:val="003A2428"/>
    <w:rsid w:val="003A338E"/>
    <w:rsid w:val="003A3DBE"/>
    <w:rsid w:val="003A48C9"/>
    <w:rsid w:val="003A5CC6"/>
    <w:rsid w:val="003A60D9"/>
    <w:rsid w:val="003B075B"/>
    <w:rsid w:val="003B08BF"/>
    <w:rsid w:val="003B0EB3"/>
    <w:rsid w:val="003B2C37"/>
    <w:rsid w:val="003B2D53"/>
    <w:rsid w:val="003B30FF"/>
    <w:rsid w:val="003B5FB3"/>
    <w:rsid w:val="003B60A0"/>
    <w:rsid w:val="003B76FE"/>
    <w:rsid w:val="003C29F3"/>
    <w:rsid w:val="003C3852"/>
    <w:rsid w:val="003C66C0"/>
    <w:rsid w:val="003C66E4"/>
    <w:rsid w:val="003C6A54"/>
    <w:rsid w:val="003C6BB9"/>
    <w:rsid w:val="003C7070"/>
    <w:rsid w:val="003D102B"/>
    <w:rsid w:val="003D1130"/>
    <w:rsid w:val="003D18D7"/>
    <w:rsid w:val="003D26E6"/>
    <w:rsid w:val="003D63BF"/>
    <w:rsid w:val="003D69ED"/>
    <w:rsid w:val="003D7B7A"/>
    <w:rsid w:val="003E0B99"/>
    <w:rsid w:val="003E0E0C"/>
    <w:rsid w:val="003E0E4A"/>
    <w:rsid w:val="003E29EF"/>
    <w:rsid w:val="003E36ED"/>
    <w:rsid w:val="003E41E8"/>
    <w:rsid w:val="003E4D17"/>
    <w:rsid w:val="003E4EA3"/>
    <w:rsid w:val="003E5307"/>
    <w:rsid w:val="003E6251"/>
    <w:rsid w:val="003E651B"/>
    <w:rsid w:val="003E6D97"/>
    <w:rsid w:val="003E73D2"/>
    <w:rsid w:val="003F095D"/>
    <w:rsid w:val="003F0B87"/>
    <w:rsid w:val="003F0F4F"/>
    <w:rsid w:val="003F1A0A"/>
    <w:rsid w:val="003F2F52"/>
    <w:rsid w:val="003F2F84"/>
    <w:rsid w:val="003F350A"/>
    <w:rsid w:val="003F3CD0"/>
    <w:rsid w:val="003F45BF"/>
    <w:rsid w:val="003F4971"/>
    <w:rsid w:val="003F4FFB"/>
    <w:rsid w:val="003F5303"/>
    <w:rsid w:val="003F5D64"/>
    <w:rsid w:val="003F5EDF"/>
    <w:rsid w:val="003F682D"/>
    <w:rsid w:val="003F775F"/>
    <w:rsid w:val="003F7AE1"/>
    <w:rsid w:val="00400740"/>
    <w:rsid w:val="00400B29"/>
    <w:rsid w:val="004023C5"/>
    <w:rsid w:val="00404C17"/>
    <w:rsid w:val="004050B1"/>
    <w:rsid w:val="00405501"/>
    <w:rsid w:val="004062A2"/>
    <w:rsid w:val="004065DE"/>
    <w:rsid w:val="00406665"/>
    <w:rsid w:val="00406F24"/>
    <w:rsid w:val="0041071B"/>
    <w:rsid w:val="00410BF3"/>
    <w:rsid w:val="004113AA"/>
    <w:rsid w:val="00411614"/>
    <w:rsid w:val="0041166A"/>
    <w:rsid w:val="00412313"/>
    <w:rsid w:val="00412645"/>
    <w:rsid w:val="004134F1"/>
    <w:rsid w:val="00413BD8"/>
    <w:rsid w:val="00414CD8"/>
    <w:rsid w:val="00415CF4"/>
    <w:rsid w:val="00417210"/>
    <w:rsid w:val="004175E4"/>
    <w:rsid w:val="004178FC"/>
    <w:rsid w:val="00420660"/>
    <w:rsid w:val="00421892"/>
    <w:rsid w:val="00422173"/>
    <w:rsid w:val="00422962"/>
    <w:rsid w:val="00423C9A"/>
    <w:rsid w:val="00423DF6"/>
    <w:rsid w:val="004250C8"/>
    <w:rsid w:val="00425E6D"/>
    <w:rsid w:val="004269C5"/>
    <w:rsid w:val="004272C8"/>
    <w:rsid w:val="004301B6"/>
    <w:rsid w:val="0043091E"/>
    <w:rsid w:val="00430F18"/>
    <w:rsid w:val="00430F5D"/>
    <w:rsid w:val="00431428"/>
    <w:rsid w:val="00431436"/>
    <w:rsid w:val="00432422"/>
    <w:rsid w:val="00432CC4"/>
    <w:rsid w:val="00432D06"/>
    <w:rsid w:val="0043309D"/>
    <w:rsid w:val="00433524"/>
    <w:rsid w:val="0043396A"/>
    <w:rsid w:val="00434259"/>
    <w:rsid w:val="00434A3B"/>
    <w:rsid w:val="00436CE1"/>
    <w:rsid w:val="004375D3"/>
    <w:rsid w:val="004378E0"/>
    <w:rsid w:val="00437CB9"/>
    <w:rsid w:val="004412C1"/>
    <w:rsid w:val="0044189F"/>
    <w:rsid w:val="00441CD0"/>
    <w:rsid w:val="0044206B"/>
    <w:rsid w:val="0044342A"/>
    <w:rsid w:val="00443F93"/>
    <w:rsid w:val="00445C4B"/>
    <w:rsid w:val="00445D97"/>
    <w:rsid w:val="00446A79"/>
    <w:rsid w:val="00446AAA"/>
    <w:rsid w:val="004472A2"/>
    <w:rsid w:val="00447936"/>
    <w:rsid w:val="00450040"/>
    <w:rsid w:val="004501E2"/>
    <w:rsid w:val="004519E5"/>
    <w:rsid w:val="00451B81"/>
    <w:rsid w:val="00452394"/>
    <w:rsid w:val="00453470"/>
    <w:rsid w:val="004536D6"/>
    <w:rsid w:val="0045376C"/>
    <w:rsid w:val="00453F56"/>
    <w:rsid w:val="004544CA"/>
    <w:rsid w:val="0045571B"/>
    <w:rsid w:val="00455A7C"/>
    <w:rsid w:val="00457397"/>
    <w:rsid w:val="00457E7C"/>
    <w:rsid w:val="0046157E"/>
    <w:rsid w:val="0046362B"/>
    <w:rsid w:val="00463A36"/>
    <w:rsid w:val="00463DA7"/>
    <w:rsid w:val="00463E14"/>
    <w:rsid w:val="00463EE3"/>
    <w:rsid w:val="00463FDF"/>
    <w:rsid w:val="0046418A"/>
    <w:rsid w:val="004641EC"/>
    <w:rsid w:val="004651DB"/>
    <w:rsid w:val="004654F8"/>
    <w:rsid w:val="00465A87"/>
    <w:rsid w:val="0046681E"/>
    <w:rsid w:val="00466F96"/>
    <w:rsid w:val="00467EBD"/>
    <w:rsid w:val="004708CD"/>
    <w:rsid w:val="00470C7D"/>
    <w:rsid w:val="00471176"/>
    <w:rsid w:val="004711AD"/>
    <w:rsid w:val="004713E8"/>
    <w:rsid w:val="00471424"/>
    <w:rsid w:val="00471B77"/>
    <w:rsid w:val="00471CAE"/>
    <w:rsid w:val="00472A93"/>
    <w:rsid w:val="00474162"/>
    <w:rsid w:val="0047445F"/>
    <w:rsid w:val="00477C56"/>
    <w:rsid w:val="00481BC3"/>
    <w:rsid w:val="00482664"/>
    <w:rsid w:val="00482887"/>
    <w:rsid w:val="004837A4"/>
    <w:rsid w:val="004849B7"/>
    <w:rsid w:val="00485D34"/>
    <w:rsid w:val="00486418"/>
    <w:rsid w:val="00486537"/>
    <w:rsid w:val="00486B50"/>
    <w:rsid w:val="004873EE"/>
    <w:rsid w:val="0048748B"/>
    <w:rsid w:val="00491529"/>
    <w:rsid w:val="0049278F"/>
    <w:rsid w:val="004933A0"/>
    <w:rsid w:val="00495292"/>
    <w:rsid w:val="00495578"/>
    <w:rsid w:val="00495751"/>
    <w:rsid w:val="00495C84"/>
    <w:rsid w:val="00495EB8"/>
    <w:rsid w:val="00497207"/>
    <w:rsid w:val="00497CA5"/>
    <w:rsid w:val="004A02DE"/>
    <w:rsid w:val="004A0A7F"/>
    <w:rsid w:val="004A166E"/>
    <w:rsid w:val="004A2EF2"/>
    <w:rsid w:val="004A3072"/>
    <w:rsid w:val="004A3775"/>
    <w:rsid w:val="004A46B4"/>
    <w:rsid w:val="004A4C03"/>
    <w:rsid w:val="004A58F4"/>
    <w:rsid w:val="004A6A70"/>
    <w:rsid w:val="004A6E9B"/>
    <w:rsid w:val="004A7FE2"/>
    <w:rsid w:val="004B05D6"/>
    <w:rsid w:val="004B0605"/>
    <w:rsid w:val="004B1C8A"/>
    <w:rsid w:val="004B1DA9"/>
    <w:rsid w:val="004B28A9"/>
    <w:rsid w:val="004B4AB0"/>
    <w:rsid w:val="004B5456"/>
    <w:rsid w:val="004B567E"/>
    <w:rsid w:val="004B67DF"/>
    <w:rsid w:val="004B68D3"/>
    <w:rsid w:val="004B70AB"/>
    <w:rsid w:val="004C0255"/>
    <w:rsid w:val="004C0DFC"/>
    <w:rsid w:val="004C2114"/>
    <w:rsid w:val="004C2843"/>
    <w:rsid w:val="004C2EBB"/>
    <w:rsid w:val="004C30C5"/>
    <w:rsid w:val="004C34C3"/>
    <w:rsid w:val="004C3517"/>
    <w:rsid w:val="004C3C18"/>
    <w:rsid w:val="004C41A8"/>
    <w:rsid w:val="004C46CF"/>
    <w:rsid w:val="004C47FF"/>
    <w:rsid w:val="004C6340"/>
    <w:rsid w:val="004C701D"/>
    <w:rsid w:val="004D0B0C"/>
    <w:rsid w:val="004D17F7"/>
    <w:rsid w:val="004D1E49"/>
    <w:rsid w:val="004D37BA"/>
    <w:rsid w:val="004D4D70"/>
    <w:rsid w:val="004D5A3B"/>
    <w:rsid w:val="004D6ECB"/>
    <w:rsid w:val="004D734A"/>
    <w:rsid w:val="004D77DA"/>
    <w:rsid w:val="004D78AD"/>
    <w:rsid w:val="004E095B"/>
    <w:rsid w:val="004E0D4E"/>
    <w:rsid w:val="004E0FD9"/>
    <w:rsid w:val="004E27E8"/>
    <w:rsid w:val="004E38FC"/>
    <w:rsid w:val="004E3E87"/>
    <w:rsid w:val="004E4AE9"/>
    <w:rsid w:val="004E5692"/>
    <w:rsid w:val="004E6784"/>
    <w:rsid w:val="004E6B0B"/>
    <w:rsid w:val="004E6D4B"/>
    <w:rsid w:val="004E72D0"/>
    <w:rsid w:val="004F0E09"/>
    <w:rsid w:val="004F1091"/>
    <w:rsid w:val="004F1518"/>
    <w:rsid w:val="004F22ED"/>
    <w:rsid w:val="004F29A6"/>
    <w:rsid w:val="004F2EE8"/>
    <w:rsid w:val="004F52C8"/>
    <w:rsid w:val="004F592F"/>
    <w:rsid w:val="004F5D20"/>
    <w:rsid w:val="004F62B9"/>
    <w:rsid w:val="00500CEE"/>
    <w:rsid w:val="0050207A"/>
    <w:rsid w:val="005023F9"/>
    <w:rsid w:val="00503087"/>
    <w:rsid w:val="00503271"/>
    <w:rsid w:val="00503FB6"/>
    <w:rsid w:val="00504047"/>
    <w:rsid w:val="00504E33"/>
    <w:rsid w:val="005057C9"/>
    <w:rsid w:val="00505995"/>
    <w:rsid w:val="005114C9"/>
    <w:rsid w:val="00511BAF"/>
    <w:rsid w:val="005124D9"/>
    <w:rsid w:val="00512A49"/>
    <w:rsid w:val="00513DA4"/>
    <w:rsid w:val="00513E41"/>
    <w:rsid w:val="005152FA"/>
    <w:rsid w:val="005156F0"/>
    <w:rsid w:val="00516D64"/>
    <w:rsid w:val="005171D8"/>
    <w:rsid w:val="005208EF"/>
    <w:rsid w:val="00522A91"/>
    <w:rsid w:val="0052336C"/>
    <w:rsid w:val="00523B43"/>
    <w:rsid w:val="00526023"/>
    <w:rsid w:val="00526D13"/>
    <w:rsid w:val="00527EC2"/>
    <w:rsid w:val="00530FC5"/>
    <w:rsid w:val="005315E8"/>
    <w:rsid w:val="00531EA6"/>
    <w:rsid w:val="0053339F"/>
    <w:rsid w:val="0053760A"/>
    <w:rsid w:val="0054044D"/>
    <w:rsid w:val="00540BB6"/>
    <w:rsid w:val="00541555"/>
    <w:rsid w:val="00543801"/>
    <w:rsid w:val="00543E64"/>
    <w:rsid w:val="005440FF"/>
    <w:rsid w:val="00545952"/>
    <w:rsid w:val="00545A19"/>
    <w:rsid w:val="00545BEE"/>
    <w:rsid w:val="00545E08"/>
    <w:rsid w:val="00546BFE"/>
    <w:rsid w:val="00546CDB"/>
    <w:rsid w:val="00547DA0"/>
    <w:rsid w:val="00550AF2"/>
    <w:rsid w:val="00550FF8"/>
    <w:rsid w:val="0055180E"/>
    <w:rsid w:val="00552FB2"/>
    <w:rsid w:val="0055427B"/>
    <w:rsid w:val="005544B2"/>
    <w:rsid w:val="00554541"/>
    <w:rsid w:val="005553D4"/>
    <w:rsid w:val="00555460"/>
    <w:rsid w:val="005570CA"/>
    <w:rsid w:val="005571B7"/>
    <w:rsid w:val="00557AA6"/>
    <w:rsid w:val="00562612"/>
    <w:rsid w:val="00563013"/>
    <w:rsid w:val="0056313A"/>
    <w:rsid w:val="00563F8E"/>
    <w:rsid w:val="00564D04"/>
    <w:rsid w:val="00565A1D"/>
    <w:rsid w:val="005668BD"/>
    <w:rsid w:val="00566D4A"/>
    <w:rsid w:val="0057178C"/>
    <w:rsid w:val="005740F5"/>
    <w:rsid w:val="0057445A"/>
    <w:rsid w:val="00577AC7"/>
    <w:rsid w:val="00580529"/>
    <w:rsid w:val="005806F2"/>
    <w:rsid w:val="0058140F"/>
    <w:rsid w:val="00582B7D"/>
    <w:rsid w:val="005845BB"/>
    <w:rsid w:val="00585E9E"/>
    <w:rsid w:val="00586650"/>
    <w:rsid w:val="0058678B"/>
    <w:rsid w:val="00587144"/>
    <w:rsid w:val="00587EA9"/>
    <w:rsid w:val="00592081"/>
    <w:rsid w:val="0059221A"/>
    <w:rsid w:val="00592292"/>
    <w:rsid w:val="0059243E"/>
    <w:rsid w:val="00594CE7"/>
    <w:rsid w:val="005953B2"/>
    <w:rsid w:val="005953CB"/>
    <w:rsid w:val="0059683F"/>
    <w:rsid w:val="00597D13"/>
    <w:rsid w:val="005A13E4"/>
    <w:rsid w:val="005A18CE"/>
    <w:rsid w:val="005A2C12"/>
    <w:rsid w:val="005A46D2"/>
    <w:rsid w:val="005A517C"/>
    <w:rsid w:val="005A56DC"/>
    <w:rsid w:val="005A691F"/>
    <w:rsid w:val="005A76B9"/>
    <w:rsid w:val="005A7DFB"/>
    <w:rsid w:val="005B0392"/>
    <w:rsid w:val="005B0B91"/>
    <w:rsid w:val="005B1DB5"/>
    <w:rsid w:val="005B28EA"/>
    <w:rsid w:val="005B4BC2"/>
    <w:rsid w:val="005B5481"/>
    <w:rsid w:val="005B7238"/>
    <w:rsid w:val="005B749C"/>
    <w:rsid w:val="005C0F1E"/>
    <w:rsid w:val="005C132A"/>
    <w:rsid w:val="005C1E7F"/>
    <w:rsid w:val="005C1FDE"/>
    <w:rsid w:val="005C52D2"/>
    <w:rsid w:val="005C5422"/>
    <w:rsid w:val="005C67B8"/>
    <w:rsid w:val="005D0F75"/>
    <w:rsid w:val="005D0F9C"/>
    <w:rsid w:val="005D1E18"/>
    <w:rsid w:val="005D37A0"/>
    <w:rsid w:val="005D4DEC"/>
    <w:rsid w:val="005D51F8"/>
    <w:rsid w:val="005D5600"/>
    <w:rsid w:val="005D5803"/>
    <w:rsid w:val="005E02B1"/>
    <w:rsid w:val="005E0B21"/>
    <w:rsid w:val="005E1950"/>
    <w:rsid w:val="005E1A5A"/>
    <w:rsid w:val="005E1BC0"/>
    <w:rsid w:val="005E2802"/>
    <w:rsid w:val="005E3F9C"/>
    <w:rsid w:val="005E40E2"/>
    <w:rsid w:val="005E4631"/>
    <w:rsid w:val="005E50F4"/>
    <w:rsid w:val="005E66C3"/>
    <w:rsid w:val="005E66F6"/>
    <w:rsid w:val="005E7E59"/>
    <w:rsid w:val="005F02F7"/>
    <w:rsid w:val="005F0329"/>
    <w:rsid w:val="005F0A7F"/>
    <w:rsid w:val="005F19CC"/>
    <w:rsid w:val="005F1B1A"/>
    <w:rsid w:val="005F39DE"/>
    <w:rsid w:val="005F4514"/>
    <w:rsid w:val="00600119"/>
    <w:rsid w:val="00600178"/>
    <w:rsid w:val="00603086"/>
    <w:rsid w:val="006034D8"/>
    <w:rsid w:val="00603E2E"/>
    <w:rsid w:val="00603F1D"/>
    <w:rsid w:val="0060475E"/>
    <w:rsid w:val="006054CB"/>
    <w:rsid w:val="00605D36"/>
    <w:rsid w:val="00605D7D"/>
    <w:rsid w:val="00606937"/>
    <w:rsid w:val="00606B67"/>
    <w:rsid w:val="00607368"/>
    <w:rsid w:val="00607A88"/>
    <w:rsid w:val="00611CBA"/>
    <w:rsid w:val="00614BE6"/>
    <w:rsid w:val="00617AA5"/>
    <w:rsid w:val="00617CB4"/>
    <w:rsid w:val="006200E8"/>
    <w:rsid w:val="006204EF"/>
    <w:rsid w:val="006209C0"/>
    <w:rsid w:val="00620A8E"/>
    <w:rsid w:val="006219B7"/>
    <w:rsid w:val="006221FA"/>
    <w:rsid w:val="00624669"/>
    <w:rsid w:val="006249CA"/>
    <w:rsid w:val="0062525D"/>
    <w:rsid w:val="006259D5"/>
    <w:rsid w:val="00625A4F"/>
    <w:rsid w:val="006265C0"/>
    <w:rsid w:val="00626B72"/>
    <w:rsid w:val="00627994"/>
    <w:rsid w:val="0063052E"/>
    <w:rsid w:val="006309AA"/>
    <w:rsid w:val="00630E3E"/>
    <w:rsid w:val="006311EE"/>
    <w:rsid w:val="0063167B"/>
    <w:rsid w:val="00631F35"/>
    <w:rsid w:val="00632308"/>
    <w:rsid w:val="00632888"/>
    <w:rsid w:val="00632DBC"/>
    <w:rsid w:val="00633600"/>
    <w:rsid w:val="00633688"/>
    <w:rsid w:val="0063454E"/>
    <w:rsid w:val="00634839"/>
    <w:rsid w:val="00634DC2"/>
    <w:rsid w:val="00635038"/>
    <w:rsid w:val="00636725"/>
    <w:rsid w:val="00636C15"/>
    <w:rsid w:val="00636CD5"/>
    <w:rsid w:val="0063745F"/>
    <w:rsid w:val="00637E25"/>
    <w:rsid w:val="006420CC"/>
    <w:rsid w:val="0064552C"/>
    <w:rsid w:val="00645D1E"/>
    <w:rsid w:val="00646A33"/>
    <w:rsid w:val="0065036D"/>
    <w:rsid w:val="006513DC"/>
    <w:rsid w:val="0065198C"/>
    <w:rsid w:val="00651BEE"/>
    <w:rsid w:val="00651F60"/>
    <w:rsid w:val="00652224"/>
    <w:rsid w:val="00653E98"/>
    <w:rsid w:val="00655EB1"/>
    <w:rsid w:val="00655FC6"/>
    <w:rsid w:val="00656484"/>
    <w:rsid w:val="00656BE9"/>
    <w:rsid w:val="00657594"/>
    <w:rsid w:val="006609A9"/>
    <w:rsid w:val="00662566"/>
    <w:rsid w:val="0066307A"/>
    <w:rsid w:val="006644F6"/>
    <w:rsid w:val="00664B86"/>
    <w:rsid w:val="00664DB6"/>
    <w:rsid w:val="006666EC"/>
    <w:rsid w:val="00667FBA"/>
    <w:rsid w:val="006702CE"/>
    <w:rsid w:val="006730CB"/>
    <w:rsid w:val="0067396D"/>
    <w:rsid w:val="00673C8D"/>
    <w:rsid w:val="00673CAC"/>
    <w:rsid w:val="006743C0"/>
    <w:rsid w:val="0067494C"/>
    <w:rsid w:val="00675589"/>
    <w:rsid w:val="00675B3E"/>
    <w:rsid w:val="00676028"/>
    <w:rsid w:val="00676542"/>
    <w:rsid w:val="006769B5"/>
    <w:rsid w:val="006814F0"/>
    <w:rsid w:val="00681548"/>
    <w:rsid w:val="00682F43"/>
    <w:rsid w:val="00684BD2"/>
    <w:rsid w:val="00684C5A"/>
    <w:rsid w:val="00684FA5"/>
    <w:rsid w:val="006857AA"/>
    <w:rsid w:val="006859B4"/>
    <w:rsid w:val="00685C79"/>
    <w:rsid w:val="00686004"/>
    <w:rsid w:val="00686116"/>
    <w:rsid w:val="00686146"/>
    <w:rsid w:val="006868CE"/>
    <w:rsid w:val="00686DFA"/>
    <w:rsid w:val="00687AE1"/>
    <w:rsid w:val="00690789"/>
    <w:rsid w:val="00691160"/>
    <w:rsid w:val="00692D5C"/>
    <w:rsid w:val="00692F9E"/>
    <w:rsid w:val="00693B4C"/>
    <w:rsid w:val="0069454D"/>
    <w:rsid w:val="006945F3"/>
    <w:rsid w:val="0069490D"/>
    <w:rsid w:val="006951FB"/>
    <w:rsid w:val="006968DA"/>
    <w:rsid w:val="00697A7B"/>
    <w:rsid w:val="006A052C"/>
    <w:rsid w:val="006A054E"/>
    <w:rsid w:val="006A0F2B"/>
    <w:rsid w:val="006A1F7D"/>
    <w:rsid w:val="006A2D89"/>
    <w:rsid w:val="006A39A5"/>
    <w:rsid w:val="006A53BA"/>
    <w:rsid w:val="006A769A"/>
    <w:rsid w:val="006A76A5"/>
    <w:rsid w:val="006B0BEE"/>
    <w:rsid w:val="006B0D1C"/>
    <w:rsid w:val="006B1264"/>
    <w:rsid w:val="006B1FF0"/>
    <w:rsid w:val="006B2122"/>
    <w:rsid w:val="006B2A51"/>
    <w:rsid w:val="006B2C8B"/>
    <w:rsid w:val="006B3CA8"/>
    <w:rsid w:val="006B40F5"/>
    <w:rsid w:val="006B4837"/>
    <w:rsid w:val="006B4856"/>
    <w:rsid w:val="006B48B8"/>
    <w:rsid w:val="006B5268"/>
    <w:rsid w:val="006B5F7E"/>
    <w:rsid w:val="006B5FA1"/>
    <w:rsid w:val="006B639E"/>
    <w:rsid w:val="006B6C58"/>
    <w:rsid w:val="006C0588"/>
    <w:rsid w:val="006C0E67"/>
    <w:rsid w:val="006C0E93"/>
    <w:rsid w:val="006C1E1D"/>
    <w:rsid w:val="006C3533"/>
    <w:rsid w:val="006C388B"/>
    <w:rsid w:val="006C3F3D"/>
    <w:rsid w:val="006C4206"/>
    <w:rsid w:val="006C522C"/>
    <w:rsid w:val="006C5DFF"/>
    <w:rsid w:val="006C5ECD"/>
    <w:rsid w:val="006C6327"/>
    <w:rsid w:val="006C67FB"/>
    <w:rsid w:val="006C697F"/>
    <w:rsid w:val="006D07A9"/>
    <w:rsid w:val="006D085B"/>
    <w:rsid w:val="006D15ED"/>
    <w:rsid w:val="006D167C"/>
    <w:rsid w:val="006D1EC3"/>
    <w:rsid w:val="006D3967"/>
    <w:rsid w:val="006D3CC9"/>
    <w:rsid w:val="006D3DF0"/>
    <w:rsid w:val="006D4004"/>
    <w:rsid w:val="006D4AA6"/>
    <w:rsid w:val="006D5978"/>
    <w:rsid w:val="006D5ECC"/>
    <w:rsid w:val="006E1DBA"/>
    <w:rsid w:val="006E2002"/>
    <w:rsid w:val="006E482D"/>
    <w:rsid w:val="006E6A35"/>
    <w:rsid w:val="006F04B6"/>
    <w:rsid w:val="006F064E"/>
    <w:rsid w:val="006F1535"/>
    <w:rsid w:val="006F2C00"/>
    <w:rsid w:val="006F3833"/>
    <w:rsid w:val="006F432E"/>
    <w:rsid w:val="006F5313"/>
    <w:rsid w:val="006F5E59"/>
    <w:rsid w:val="006F70CC"/>
    <w:rsid w:val="006F79DB"/>
    <w:rsid w:val="006F7A5F"/>
    <w:rsid w:val="0070111D"/>
    <w:rsid w:val="00701DB9"/>
    <w:rsid w:val="00702197"/>
    <w:rsid w:val="00702FCA"/>
    <w:rsid w:val="0070475B"/>
    <w:rsid w:val="00705A8B"/>
    <w:rsid w:val="0070687B"/>
    <w:rsid w:val="00706F70"/>
    <w:rsid w:val="00707F42"/>
    <w:rsid w:val="00710C2A"/>
    <w:rsid w:val="00710DA4"/>
    <w:rsid w:val="0071128F"/>
    <w:rsid w:val="00711552"/>
    <w:rsid w:val="0071385C"/>
    <w:rsid w:val="00714269"/>
    <w:rsid w:val="0071538A"/>
    <w:rsid w:val="00715413"/>
    <w:rsid w:val="00716D77"/>
    <w:rsid w:val="00717398"/>
    <w:rsid w:val="007213F1"/>
    <w:rsid w:val="00722592"/>
    <w:rsid w:val="00722838"/>
    <w:rsid w:val="007244EE"/>
    <w:rsid w:val="007249F7"/>
    <w:rsid w:val="00724D26"/>
    <w:rsid w:val="00725B49"/>
    <w:rsid w:val="0072633C"/>
    <w:rsid w:val="00730912"/>
    <w:rsid w:val="00730DFA"/>
    <w:rsid w:val="00731093"/>
    <w:rsid w:val="00733547"/>
    <w:rsid w:val="00733D6F"/>
    <w:rsid w:val="00734601"/>
    <w:rsid w:val="00734F78"/>
    <w:rsid w:val="00736A29"/>
    <w:rsid w:val="007403AE"/>
    <w:rsid w:val="00740F44"/>
    <w:rsid w:val="007411CF"/>
    <w:rsid w:val="00742B64"/>
    <w:rsid w:val="00742C57"/>
    <w:rsid w:val="0074357A"/>
    <w:rsid w:val="0074378F"/>
    <w:rsid w:val="00743E6B"/>
    <w:rsid w:val="00744154"/>
    <w:rsid w:val="00747116"/>
    <w:rsid w:val="007471D0"/>
    <w:rsid w:val="007471DA"/>
    <w:rsid w:val="007526AD"/>
    <w:rsid w:val="007530B8"/>
    <w:rsid w:val="007533D2"/>
    <w:rsid w:val="007539DB"/>
    <w:rsid w:val="00754875"/>
    <w:rsid w:val="00754EB5"/>
    <w:rsid w:val="007564AD"/>
    <w:rsid w:val="0075693A"/>
    <w:rsid w:val="0075798B"/>
    <w:rsid w:val="00761310"/>
    <w:rsid w:val="007617CF"/>
    <w:rsid w:val="00764235"/>
    <w:rsid w:val="00764EE6"/>
    <w:rsid w:val="007658F6"/>
    <w:rsid w:val="00765924"/>
    <w:rsid w:val="00765E10"/>
    <w:rsid w:val="007664EC"/>
    <w:rsid w:val="0076699B"/>
    <w:rsid w:val="00766AFD"/>
    <w:rsid w:val="00767593"/>
    <w:rsid w:val="007679FF"/>
    <w:rsid w:val="00770114"/>
    <w:rsid w:val="00771623"/>
    <w:rsid w:val="00773AD0"/>
    <w:rsid w:val="007745CD"/>
    <w:rsid w:val="00776D7E"/>
    <w:rsid w:val="00777244"/>
    <w:rsid w:val="007778AA"/>
    <w:rsid w:val="0078014C"/>
    <w:rsid w:val="00780D73"/>
    <w:rsid w:val="00782796"/>
    <w:rsid w:val="007834BD"/>
    <w:rsid w:val="007841E7"/>
    <w:rsid w:val="007846C3"/>
    <w:rsid w:val="00784E91"/>
    <w:rsid w:val="00786AF7"/>
    <w:rsid w:val="007878CE"/>
    <w:rsid w:val="00790871"/>
    <w:rsid w:val="0079146B"/>
    <w:rsid w:val="00791C0B"/>
    <w:rsid w:val="00792450"/>
    <w:rsid w:val="007933C8"/>
    <w:rsid w:val="007934AB"/>
    <w:rsid w:val="007934F8"/>
    <w:rsid w:val="007944BA"/>
    <w:rsid w:val="00794DA9"/>
    <w:rsid w:val="007967DA"/>
    <w:rsid w:val="007970D3"/>
    <w:rsid w:val="00797398"/>
    <w:rsid w:val="00797927"/>
    <w:rsid w:val="00797C89"/>
    <w:rsid w:val="00797CCE"/>
    <w:rsid w:val="00797FC8"/>
    <w:rsid w:val="007A07E6"/>
    <w:rsid w:val="007A1D00"/>
    <w:rsid w:val="007A2927"/>
    <w:rsid w:val="007A2C24"/>
    <w:rsid w:val="007A3FEB"/>
    <w:rsid w:val="007A5F0B"/>
    <w:rsid w:val="007A6516"/>
    <w:rsid w:val="007A6DF6"/>
    <w:rsid w:val="007B096E"/>
    <w:rsid w:val="007B0EB8"/>
    <w:rsid w:val="007B12FD"/>
    <w:rsid w:val="007B17F6"/>
    <w:rsid w:val="007B21FE"/>
    <w:rsid w:val="007B3B3F"/>
    <w:rsid w:val="007B3F2E"/>
    <w:rsid w:val="007B535A"/>
    <w:rsid w:val="007B594C"/>
    <w:rsid w:val="007B7C97"/>
    <w:rsid w:val="007B7E52"/>
    <w:rsid w:val="007C0946"/>
    <w:rsid w:val="007C0EA7"/>
    <w:rsid w:val="007C138E"/>
    <w:rsid w:val="007C27C5"/>
    <w:rsid w:val="007C2C14"/>
    <w:rsid w:val="007C2EA4"/>
    <w:rsid w:val="007C3C3E"/>
    <w:rsid w:val="007C4637"/>
    <w:rsid w:val="007C4879"/>
    <w:rsid w:val="007C48ED"/>
    <w:rsid w:val="007C4B67"/>
    <w:rsid w:val="007C4C25"/>
    <w:rsid w:val="007D023A"/>
    <w:rsid w:val="007D1A8C"/>
    <w:rsid w:val="007D201A"/>
    <w:rsid w:val="007D2B58"/>
    <w:rsid w:val="007D3724"/>
    <w:rsid w:val="007D6353"/>
    <w:rsid w:val="007D652D"/>
    <w:rsid w:val="007D66ED"/>
    <w:rsid w:val="007E1553"/>
    <w:rsid w:val="007E1B50"/>
    <w:rsid w:val="007E2010"/>
    <w:rsid w:val="007E20D9"/>
    <w:rsid w:val="007E2146"/>
    <w:rsid w:val="007E2370"/>
    <w:rsid w:val="007E3867"/>
    <w:rsid w:val="007E39B2"/>
    <w:rsid w:val="007E3FBE"/>
    <w:rsid w:val="007E4CE2"/>
    <w:rsid w:val="007E4F32"/>
    <w:rsid w:val="007E5522"/>
    <w:rsid w:val="007E67DF"/>
    <w:rsid w:val="007E6802"/>
    <w:rsid w:val="007E6A98"/>
    <w:rsid w:val="007E7172"/>
    <w:rsid w:val="007F0198"/>
    <w:rsid w:val="007F036D"/>
    <w:rsid w:val="007F099E"/>
    <w:rsid w:val="007F334A"/>
    <w:rsid w:val="007F348C"/>
    <w:rsid w:val="007F4ED9"/>
    <w:rsid w:val="007F53BD"/>
    <w:rsid w:val="007F5F21"/>
    <w:rsid w:val="007F6A44"/>
    <w:rsid w:val="007F77A0"/>
    <w:rsid w:val="007F7A34"/>
    <w:rsid w:val="00800038"/>
    <w:rsid w:val="008008AD"/>
    <w:rsid w:val="008053FE"/>
    <w:rsid w:val="00805818"/>
    <w:rsid w:val="00805E49"/>
    <w:rsid w:val="00806B6C"/>
    <w:rsid w:val="00807DB7"/>
    <w:rsid w:val="0081005B"/>
    <w:rsid w:val="0081216D"/>
    <w:rsid w:val="00812472"/>
    <w:rsid w:val="0081347C"/>
    <w:rsid w:val="0081358D"/>
    <w:rsid w:val="008153B3"/>
    <w:rsid w:val="008154EF"/>
    <w:rsid w:val="0081594A"/>
    <w:rsid w:val="00816BDF"/>
    <w:rsid w:val="0081751F"/>
    <w:rsid w:val="00820844"/>
    <w:rsid w:val="0082182D"/>
    <w:rsid w:val="008226D6"/>
    <w:rsid w:val="00822934"/>
    <w:rsid w:val="0082320B"/>
    <w:rsid w:val="00823763"/>
    <w:rsid w:val="0082383D"/>
    <w:rsid w:val="00823A76"/>
    <w:rsid w:val="00823C48"/>
    <w:rsid w:val="00823E11"/>
    <w:rsid w:val="00823F3F"/>
    <w:rsid w:val="0082457B"/>
    <w:rsid w:val="0082459A"/>
    <w:rsid w:val="00825F1F"/>
    <w:rsid w:val="0082640C"/>
    <w:rsid w:val="0083052D"/>
    <w:rsid w:val="00830DC7"/>
    <w:rsid w:val="008329E7"/>
    <w:rsid w:val="0083418A"/>
    <w:rsid w:val="00834B18"/>
    <w:rsid w:val="00834B4C"/>
    <w:rsid w:val="0083508B"/>
    <w:rsid w:val="00835462"/>
    <w:rsid w:val="00835E85"/>
    <w:rsid w:val="00836E28"/>
    <w:rsid w:val="00837D4B"/>
    <w:rsid w:val="00837FA7"/>
    <w:rsid w:val="00840245"/>
    <w:rsid w:val="00840833"/>
    <w:rsid w:val="00840987"/>
    <w:rsid w:val="00841137"/>
    <w:rsid w:val="00841390"/>
    <w:rsid w:val="008413CB"/>
    <w:rsid w:val="00841483"/>
    <w:rsid w:val="00841587"/>
    <w:rsid w:val="008424C2"/>
    <w:rsid w:val="00843287"/>
    <w:rsid w:val="00845086"/>
    <w:rsid w:val="008454CA"/>
    <w:rsid w:val="00846462"/>
    <w:rsid w:val="0085010D"/>
    <w:rsid w:val="00851014"/>
    <w:rsid w:val="00851FD7"/>
    <w:rsid w:val="008527C3"/>
    <w:rsid w:val="0085352C"/>
    <w:rsid w:val="00854511"/>
    <w:rsid w:val="00855C57"/>
    <w:rsid w:val="008560B1"/>
    <w:rsid w:val="008567D1"/>
    <w:rsid w:val="00856BF9"/>
    <w:rsid w:val="0085715B"/>
    <w:rsid w:val="00860B8F"/>
    <w:rsid w:val="00860FE5"/>
    <w:rsid w:val="00861DDF"/>
    <w:rsid w:val="00862A1F"/>
    <w:rsid w:val="00863379"/>
    <w:rsid w:val="00863779"/>
    <w:rsid w:val="008654EF"/>
    <w:rsid w:val="00865FB2"/>
    <w:rsid w:val="008660B7"/>
    <w:rsid w:val="00866C48"/>
    <w:rsid w:val="00866C4F"/>
    <w:rsid w:val="00870941"/>
    <w:rsid w:val="00871B49"/>
    <w:rsid w:val="0087258E"/>
    <w:rsid w:val="00874032"/>
    <w:rsid w:val="008753BD"/>
    <w:rsid w:val="008755DB"/>
    <w:rsid w:val="0087562F"/>
    <w:rsid w:val="008756BE"/>
    <w:rsid w:val="0087668B"/>
    <w:rsid w:val="008776C6"/>
    <w:rsid w:val="00877B9B"/>
    <w:rsid w:val="00882DB6"/>
    <w:rsid w:val="0088429E"/>
    <w:rsid w:val="0088443D"/>
    <w:rsid w:val="00884809"/>
    <w:rsid w:val="0088560E"/>
    <w:rsid w:val="00885F92"/>
    <w:rsid w:val="00887282"/>
    <w:rsid w:val="00887770"/>
    <w:rsid w:val="00887AAB"/>
    <w:rsid w:val="00890465"/>
    <w:rsid w:val="00890BF6"/>
    <w:rsid w:val="008911D8"/>
    <w:rsid w:val="00892472"/>
    <w:rsid w:val="00892E2A"/>
    <w:rsid w:val="0089338C"/>
    <w:rsid w:val="00893407"/>
    <w:rsid w:val="00895470"/>
    <w:rsid w:val="0089712D"/>
    <w:rsid w:val="00897F93"/>
    <w:rsid w:val="008A09B7"/>
    <w:rsid w:val="008A0E30"/>
    <w:rsid w:val="008A133C"/>
    <w:rsid w:val="008A16FA"/>
    <w:rsid w:val="008A194C"/>
    <w:rsid w:val="008A28E5"/>
    <w:rsid w:val="008A2D58"/>
    <w:rsid w:val="008A395B"/>
    <w:rsid w:val="008A3DDD"/>
    <w:rsid w:val="008A5B38"/>
    <w:rsid w:val="008A62B0"/>
    <w:rsid w:val="008A7088"/>
    <w:rsid w:val="008B0260"/>
    <w:rsid w:val="008B0D9E"/>
    <w:rsid w:val="008B1221"/>
    <w:rsid w:val="008B3EEA"/>
    <w:rsid w:val="008B4C02"/>
    <w:rsid w:val="008B4DB3"/>
    <w:rsid w:val="008B5762"/>
    <w:rsid w:val="008B5C58"/>
    <w:rsid w:val="008B6144"/>
    <w:rsid w:val="008B6305"/>
    <w:rsid w:val="008B6FBD"/>
    <w:rsid w:val="008B7B1E"/>
    <w:rsid w:val="008B7CC3"/>
    <w:rsid w:val="008B7DD1"/>
    <w:rsid w:val="008B7E69"/>
    <w:rsid w:val="008C0B77"/>
    <w:rsid w:val="008C1A6F"/>
    <w:rsid w:val="008C1A8C"/>
    <w:rsid w:val="008C3E61"/>
    <w:rsid w:val="008C41D4"/>
    <w:rsid w:val="008C50A0"/>
    <w:rsid w:val="008C59E6"/>
    <w:rsid w:val="008C5D24"/>
    <w:rsid w:val="008C64D2"/>
    <w:rsid w:val="008C65B8"/>
    <w:rsid w:val="008C6D11"/>
    <w:rsid w:val="008D085D"/>
    <w:rsid w:val="008D1712"/>
    <w:rsid w:val="008D2D32"/>
    <w:rsid w:val="008D44A3"/>
    <w:rsid w:val="008D4A0A"/>
    <w:rsid w:val="008D5457"/>
    <w:rsid w:val="008D5680"/>
    <w:rsid w:val="008D5DB0"/>
    <w:rsid w:val="008D6511"/>
    <w:rsid w:val="008D7B6E"/>
    <w:rsid w:val="008E0A5D"/>
    <w:rsid w:val="008E1429"/>
    <w:rsid w:val="008E180D"/>
    <w:rsid w:val="008E2A0B"/>
    <w:rsid w:val="008E2D1C"/>
    <w:rsid w:val="008E3C4F"/>
    <w:rsid w:val="008E4058"/>
    <w:rsid w:val="008E468F"/>
    <w:rsid w:val="008E4B78"/>
    <w:rsid w:val="008E4EE0"/>
    <w:rsid w:val="008E6957"/>
    <w:rsid w:val="008E7A44"/>
    <w:rsid w:val="008F0539"/>
    <w:rsid w:val="008F115E"/>
    <w:rsid w:val="008F1942"/>
    <w:rsid w:val="008F19FF"/>
    <w:rsid w:val="008F20F5"/>
    <w:rsid w:val="008F21C2"/>
    <w:rsid w:val="008F237A"/>
    <w:rsid w:val="008F3087"/>
    <w:rsid w:val="008F4D6F"/>
    <w:rsid w:val="008F5904"/>
    <w:rsid w:val="008F5F05"/>
    <w:rsid w:val="00901430"/>
    <w:rsid w:val="00901DB5"/>
    <w:rsid w:val="00902A53"/>
    <w:rsid w:val="009033B9"/>
    <w:rsid w:val="00903EF6"/>
    <w:rsid w:val="00903F9D"/>
    <w:rsid w:val="00904297"/>
    <w:rsid w:val="0090474D"/>
    <w:rsid w:val="00904B70"/>
    <w:rsid w:val="009050F0"/>
    <w:rsid w:val="00905E05"/>
    <w:rsid w:val="00905E97"/>
    <w:rsid w:val="00905F51"/>
    <w:rsid w:val="0090624C"/>
    <w:rsid w:val="00906768"/>
    <w:rsid w:val="0091106F"/>
    <w:rsid w:val="00911837"/>
    <w:rsid w:val="00911CC4"/>
    <w:rsid w:val="009128B5"/>
    <w:rsid w:val="00912C9E"/>
    <w:rsid w:val="0091337B"/>
    <w:rsid w:val="00913A24"/>
    <w:rsid w:val="00914391"/>
    <w:rsid w:val="00914943"/>
    <w:rsid w:val="009151A0"/>
    <w:rsid w:val="009151C2"/>
    <w:rsid w:val="009154CA"/>
    <w:rsid w:val="0091685B"/>
    <w:rsid w:val="009201E2"/>
    <w:rsid w:val="009206AD"/>
    <w:rsid w:val="00920C5F"/>
    <w:rsid w:val="009229A1"/>
    <w:rsid w:val="009260E6"/>
    <w:rsid w:val="0092672C"/>
    <w:rsid w:val="0092692B"/>
    <w:rsid w:val="00926F46"/>
    <w:rsid w:val="00926FAB"/>
    <w:rsid w:val="009271CB"/>
    <w:rsid w:val="00927430"/>
    <w:rsid w:val="009279F6"/>
    <w:rsid w:val="00927A0E"/>
    <w:rsid w:val="00927B7A"/>
    <w:rsid w:val="00927DE5"/>
    <w:rsid w:val="00927E72"/>
    <w:rsid w:val="009305E3"/>
    <w:rsid w:val="0093117C"/>
    <w:rsid w:val="00932310"/>
    <w:rsid w:val="00932334"/>
    <w:rsid w:val="00933610"/>
    <w:rsid w:val="009347B9"/>
    <w:rsid w:val="00934A71"/>
    <w:rsid w:val="00936310"/>
    <w:rsid w:val="00941E8F"/>
    <w:rsid w:val="009420A1"/>
    <w:rsid w:val="009420C1"/>
    <w:rsid w:val="00942C82"/>
    <w:rsid w:val="00943303"/>
    <w:rsid w:val="0094412E"/>
    <w:rsid w:val="009443C8"/>
    <w:rsid w:val="00944AC7"/>
    <w:rsid w:val="009464A0"/>
    <w:rsid w:val="009479FA"/>
    <w:rsid w:val="00947B92"/>
    <w:rsid w:val="00947DC1"/>
    <w:rsid w:val="00950B03"/>
    <w:rsid w:val="00951058"/>
    <w:rsid w:val="009513A8"/>
    <w:rsid w:val="00951ABB"/>
    <w:rsid w:val="00952674"/>
    <w:rsid w:val="0095435E"/>
    <w:rsid w:val="00954582"/>
    <w:rsid w:val="00954C0A"/>
    <w:rsid w:val="00954EE7"/>
    <w:rsid w:val="00955FF8"/>
    <w:rsid w:val="00957DC5"/>
    <w:rsid w:val="009612CB"/>
    <w:rsid w:val="00961B25"/>
    <w:rsid w:val="00962645"/>
    <w:rsid w:val="0096267E"/>
    <w:rsid w:val="009629B5"/>
    <w:rsid w:val="00963275"/>
    <w:rsid w:val="00963AA3"/>
    <w:rsid w:val="00963E79"/>
    <w:rsid w:val="009640A5"/>
    <w:rsid w:val="009647BA"/>
    <w:rsid w:val="0096516D"/>
    <w:rsid w:val="00965F4B"/>
    <w:rsid w:val="00966482"/>
    <w:rsid w:val="0096657A"/>
    <w:rsid w:val="00966CDF"/>
    <w:rsid w:val="00967312"/>
    <w:rsid w:val="009676DC"/>
    <w:rsid w:val="00967DC0"/>
    <w:rsid w:val="00972106"/>
    <w:rsid w:val="00972FCE"/>
    <w:rsid w:val="00973016"/>
    <w:rsid w:val="0097320C"/>
    <w:rsid w:val="00974817"/>
    <w:rsid w:val="00974F97"/>
    <w:rsid w:val="0097531D"/>
    <w:rsid w:val="00975559"/>
    <w:rsid w:val="0097573D"/>
    <w:rsid w:val="0097574A"/>
    <w:rsid w:val="00975D3E"/>
    <w:rsid w:val="00976597"/>
    <w:rsid w:val="00976B59"/>
    <w:rsid w:val="00976CD1"/>
    <w:rsid w:val="0097752F"/>
    <w:rsid w:val="0098013D"/>
    <w:rsid w:val="00982F02"/>
    <w:rsid w:val="00983B84"/>
    <w:rsid w:val="00984FBE"/>
    <w:rsid w:val="00985CB3"/>
    <w:rsid w:val="009862DE"/>
    <w:rsid w:val="00986C12"/>
    <w:rsid w:val="009873EC"/>
    <w:rsid w:val="00990930"/>
    <w:rsid w:val="00991913"/>
    <w:rsid w:val="00991DBF"/>
    <w:rsid w:val="00994F38"/>
    <w:rsid w:val="009953E7"/>
    <w:rsid w:val="00995449"/>
    <w:rsid w:val="00995B32"/>
    <w:rsid w:val="00997AAC"/>
    <w:rsid w:val="009A14F4"/>
    <w:rsid w:val="009A1E6B"/>
    <w:rsid w:val="009A42A3"/>
    <w:rsid w:val="009A49B2"/>
    <w:rsid w:val="009A610B"/>
    <w:rsid w:val="009A7213"/>
    <w:rsid w:val="009B099D"/>
    <w:rsid w:val="009B09AC"/>
    <w:rsid w:val="009B2E32"/>
    <w:rsid w:val="009B38D4"/>
    <w:rsid w:val="009B56C3"/>
    <w:rsid w:val="009B5F49"/>
    <w:rsid w:val="009B657A"/>
    <w:rsid w:val="009B657D"/>
    <w:rsid w:val="009B69BF"/>
    <w:rsid w:val="009B6F87"/>
    <w:rsid w:val="009C1090"/>
    <w:rsid w:val="009C243F"/>
    <w:rsid w:val="009C2A4C"/>
    <w:rsid w:val="009C322E"/>
    <w:rsid w:val="009C339C"/>
    <w:rsid w:val="009C4B49"/>
    <w:rsid w:val="009C58BC"/>
    <w:rsid w:val="009C5A49"/>
    <w:rsid w:val="009D12AC"/>
    <w:rsid w:val="009D1F4C"/>
    <w:rsid w:val="009D24A3"/>
    <w:rsid w:val="009D2BAF"/>
    <w:rsid w:val="009D3239"/>
    <w:rsid w:val="009D3818"/>
    <w:rsid w:val="009D451A"/>
    <w:rsid w:val="009D6076"/>
    <w:rsid w:val="009D69D1"/>
    <w:rsid w:val="009D7AD1"/>
    <w:rsid w:val="009E0793"/>
    <w:rsid w:val="009E08D9"/>
    <w:rsid w:val="009E1AA9"/>
    <w:rsid w:val="009E2161"/>
    <w:rsid w:val="009E29A8"/>
    <w:rsid w:val="009E37BE"/>
    <w:rsid w:val="009E3EBF"/>
    <w:rsid w:val="009E4B6E"/>
    <w:rsid w:val="009E4BD4"/>
    <w:rsid w:val="009E5225"/>
    <w:rsid w:val="009E52EF"/>
    <w:rsid w:val="009E61EA"/>
    <w:rsid w:val="009E754E"/>
    <w:rsid w:val="009F0558"/>
    <w:rsid w:val="009F0629"/>
    <w:rsid w:val="009F0CAB"/>
    <w:rsid w:val="009F1E50"/>
    <w:rsid w:val="009F2F3D"/>
    <w:rsid w:val="009F30F8"/>
    <w:rsid w:val="009F32F9"/>
    <w:rsid w:val="009F38E8"/>
    <w:rsid w:val="009F39AB"/>
    <w:rsid w:val="009F3B93"/>
    <w:rsid w:val="009F3F14"/>
    <w:rsid w:val="009F459D"/>
    <w:rsid w:val="009F53AE"/>
    <w:rsid w:val="009F566E"/>
    <w:rsid w:val="009F5FFC"/>
    <w:rsid w:val="009F6EFC"/>
    <w:rsid w:val="009F7711"/>
    <w:rsid w:val="00A01737"/>
    <w:rsid w:val="00A01EB1"/>
    <w:rsid w:val="00A02C4D"/>
    <w:rsid w:val="00A03BAA"/>
    <w:rsid w:val="00A03FDB"/>
    <w:rsid w:val="00A04632"/>
    <w:rsid w:val="00A05316"/>
    <w:rsid w:val="00A0552B"/>
    <w:rsid w:val="00A10549"/>
    <w:rsid w:val="00A10E1C"/>
    <w:rsid w:val="00A13D18"/>
    <w:rsid w:val="00A142A3"/>
    <w:rsid w:val="00A152C8"/>
    <w:rsid w:val="00A16AB8"/>
    <w:rsid w:val="00A1716E"/>
    <w:rsid w:val="00A175A1"/>
    <w:rsid w:val="00A2030D"/>
    <w:rsid w:val="00A206E1"/>
    <w:rsid w:val="00A21DDA"/>
    <w:rsid w:val="00A2385A"/>
    <w:rsid w:val="00A23E2C"/>
    <w:rsid w:val="00A2479D"/>
    <w:rsid w:val="00A25975"/>
    <w:rsid w:val="00A313A0"/>
    <w:rsid w:val="00A322BA"/>
    <w:rsid w:val="00A328C7"/>
    <w:rsid w:val="00A33EEE"/>
    <w:rsid w:val="00A34837"/>
    <w:rsid w:val="00A358B7"/>
    <w:rsid w:val="00A35D0E"/>
    <w:rsid w:val="00A36D4F"/>
    <w:rsid w:val="00A37510"/>
    <w:rsid w:val="00A406E1"/>
    <w:rsid w:val="00A40DAD"/>
    <w:rsid w:val="00A4168C"/>
    <w:rsid w:val="00A43928"/>
    <w:rsid w:val="00A43953"/>
    <w:rsid w:val="00A44577"/>
    <w:rsid w:val="00A4590B"/>
    <w:rsid w:val="00A46F2B"/>
    <w:rsid w:val="00A51D1F"/>
    <w:rsid w:val="00A5230D"/>
    <w:rsid w:val="00A5250D"/>
    <w:rsid w:val="00A5317A"/>
    <w:rsid w:val="00A5398D"/>
    <w:rsid w:val="00A53FA1"/>
    <w:rsid w:val="00A5688E"/>
    <w:rsid w:val="00A56F72"/>
    <w:rsid w:val="00A57E1E"/>
    <w:rsid w:val="00A57F90"/>
    <w:rsid w:val="00A600A1"/>
    <w:rsid w:val="00A63A98"/>
    <w:rsid w:val="00A63C7C"/>
    <w:rsid w:val="00A63CB0"/>
    <w:rsid w:val="00A64475"/>
    <w:rsid w:val="00A65095"/>
    <w:rsid w:val="00A65C28"/>
    <w:rsid w:val="00A661F1"/>
    <w:rsid w:val="00A66FC9"/>
    <w:rsid w:val="00A671E4"/>
    <w:rsid w:val="00A676B0"/>
    <w:rsid w:val="00A678D0"/>
    <w:rsid w:val="00A679CA"/>
    <w:rsid w:val="00A67E4D"/>
    <w:rsid w:val="00A701F9"/>
    <w:rsid w:val="00A71A01"/>
    <w:rsid w:val="00A720CD"/>
    <w:rsid w:val="00A72110"/>
    <w:rsid w:val="00A725AE"/>
    <w:rsid w:val="00A72E79"/>
    <w:rsid w:val="00A7357D"/>
    <w:rsid w:val="00A74034"/>
    <w:rsid w:val="00A7405A"/>
    <w:rsid w:val="00A741FA"/>
    <w:rsid w:val="00A74242"/>
    <w:rsid w:val="00A742EB"/>
    <w:rsid w:val="00A74391"/>
    <w:rsid w:val="00A74551"/>
    <w:rsid w:val="00A747F8"/>
    <w:rsid w:val="00A74DC7"/>
    <w:rsid w:val="00A7549E"/>
    <w:rsid w:val="00A755CC"/>
    <w:rsid w:val="00A77910"/>
    <w:rsid w:val="00A800D7"/>
    <w:rsid w:val="00A8122F"/>
    <w:rsid w:val="00A818E6"/>
    <w:rsid w:val="00A81AC1"/>
    <w:rsid w:val="00A81D03"/>
    <w:rsid w:val="00A82A21"/>
    <w:rsid w:val="00A82B30"/>
    <w:rsid w:val="00A83115"/>
    <w:rsid w:val="00A838CF"/>
    <w:rsid w:val="00A84350"/>
    <w:rsid w:val="00A856EB"/>
    <w:rsid w:val="00A8575B"/>
    <w:rsid w:val="00A85EDD"/>
    <w:rsid w:val="00A87845"/>
    <w:rsid w:val="00A9282D"/>
    <w:rsid w:val="00A92FB5"/>
    <w:rsid w:val="00A933B7"/>
    <w:rsid w:val="00A93BE3"/>
    <w:rsid w:val="00A940BC"/>
    <w:rsid w:val="00A94B95"/>
    <w:rsid w:val="00A94E45"/>
    <w:rsid w:val="00A965BE"/>
    <w:rsid w:val="00A96C76"/>
    <w:rsid w:val="00A96DC2"/>
    <w:rsid w:val="00AA2139"/>
    <w:rsid w:val="00AA3119"/>
    <w:rsid w:val="00AA3778"/>
    <w:rsid w:val="00AA381A"/>
    <w:rsid w:val="00AA3862"/>
    <w:rsid w:val="00AA3C27"/>
    <w:rsid w:val="00AA4DD5"/>
    <w:rsid w:val="00AA50DB"/>
    <w:rsid w:val="00AA67A2"/>
    <w:rsid w:val="00AA6BEF"/>
    <w:rsid w:val="00AA7DBE"/>
    <w:rsid w:val="00AB0454"/>
    <w:rsid w:val="00AB0877"/>
    <w:rsid w:val="00AB3AF6"/>
    <w:rsid w:val="00AB46D0"/>
    <w:rsid w:val="00AB4D3B"/>
    <w:rsid w:val="00AB5279"/>
    <w:rsid w:val="00AB5B12"/>
    <w:rsid w:val="00AB75CE"/>
    <w:rsid w:val="00AC20F8"/>
    <w:rsid w:val="00AC2268"/>
    <w:rsid w:val="00AC4B38"/>
    <w:rsid w:val="00AC59BA"/>
    <w:rsid w:val="00AC5B7E"/>
    <w:rsid w:val="00AC5D2E"/>
    <w:rsid w:val="00AC6B34"/>
    <w:rsid w:val="00AD05F8"/>
    <w:rsid w:val="00AD0F6C"/>
    <w:rsid w:val="00AD2007"/>
    <w:rsid w:val="00AD2151"/>
    <w:rsid w:val="00AD32E5"/>
    <w:rsid w:val="00AD47B4"/>
    <w:rsid w:val="00AD5771"/>
    <w:rsid w:val="00AD5BFB"/>
    <w:rsid w:val="00AD7566"/>
    <w:rsid w:val="00AE032F"/>
    <w:rsid w:val="00AE0839"/>
    <w:rsid w:val="00AE08FC"/>
    <w:rsid w:val="00AE1055"/>
    <w:rsid w:val="00AE2873"/>
    <w:rsid w:val="00AE2AA4"/>
    <w:rsid w:val="00AE2E39"/>
    <w:rsid w:val="00AE2EF9"/>
    <w:rsid w:val="00AE37EB"/>
    <w:rsid w:val="00AE4A40"/>
    <w:rsid w:val="00AE5465"/>
    <w:rsid w:val="00AE6885"/>
    <w:rsid w:val="00AE7085"/>
    <w:rsid w:val="00AE70C8"/>
    <w:rsid w:val="00AF0EC6"/>
    <w:rsid w:val="00AF17B6"/>
    <w:rsid w:val="00AF1E15"/>
    <w:rsid w:val="00AF3189"/>
    <w:rsid w:val="00AF425E"/>
    <w:rsid w:val="00AF5638"/>
    <w:rsid w:val="00AF589F"/>
    <w:rsid w:val="00AF635C"/>
    <w:rsid w:val="00AF64F9"/>
    <w:rsid w:val="00AF6B88"/>
    <w:rsid w:val="00AF77BF"/>
    <w:rsid w:val="00B00272"/>
    <w:rsid w:val="00B020D7"/>
    <w:rsid w:val="00B030C1"/>
    <w:rsid w:val="00B034CC"/>
    <w:rsid w:val="00B048A3"/>
    <w:rsid w:val="00B0490B"/>
    <w:rsid w:val="00B04D11"/>
    <w:rsid w:val="00B05377"/>
    <w:rsid w:val="00B0620E"/>
    <w:rsid w:val="00B07AA8"/>
    <w:rsid w:val="00B125FF"/>
    <w:rsid w:val="00B14C6B"/>
    <w:rsid w:val="00B14D9D"/>
    <w:rsid w:val="00B14E3B"/>
    <w:rsid w:val="00B14F6D"/>
    <w:rsid w:val="00B15A61"/>
    <w:rsid w:val="00B16121"/>
    <w:rsid w:val="00B17381"/>
    <w:rsid w:val="00B21492"/>
    <w:rsid w:val="00B21BDA"/>
    <w:rsid w:val="00B22031"/>
    <w:rsid w:val="00B223BF"/>
    <w:rsid w:val="00B2285A"/>
    <w:rsid w:val="00B245B0"/>
    <w:rsid w:val="00B245F6"/>
    <w:rsid w:val="00B25B1D"/>
    <w:rsid w:val="00B25EF3"/>
    <w:rsid w:val="00B26511"/>
    <w:rsid w:val="00B26712"/>
    <w:rsid w:val="00B309D6"/>
    <w:rsid w:val="00B30ABC"/>
    <w:rsid w:val="00B3184C"/>
    <w:rsid w:val="00B31ED1"/>
    <w:rsid w:val="00B326D4"/>
    <w:rsid w:val="00B33832"/>
    <w:rsid w:val="00B33FE3"/>
    <w:rsid w:val="00B341E9"/>
    <w:rsid w:val="00B34C21"/>
    <w:rsid w:val="00B35524"/>
    <w:rsid w:val="00B359CD"/>
    <w:rsid w:val="00B35ADF"/>
    <w:rsid w:val="00B36006"/>
    <w:rsid w:val="00B36C9A"/>
    <w:rsid w:val="00B36DA5"/>
    <w:rsid w:val="00B36E0F"/>
    <w:rsid w:val="00B3760D"/>
    <w:rsid w:val="00B37702"/>
    <w:rsid w:val="00B3774F"/>
    <w:rsid w:val="00B37C5B"/>
    <w:rsid w:val="00B4134E"/>
    <w:rsid w:val="00B4352A"/>
    <w:rsid w:val="00B44139"/>
    <w:rsid w:val="00B46D84"/>
    <w:rsid w:val="00B501BC"/>
    <w:rsid w:val="00B506C3"/>
    <w:rsid w:val="00B51D07"/>
    <w:rsid w:val="00B533A2"/>
    <w:rsid w:val="00B55E2E"/>
    <w:rsid w:val="00B567AE"/>
    <w:rsid w:val="00B568CC"/>
    <w:rsid w:val="00B56DDA"/>
    <w:rsid w:val="00B575BF"/>
    <w:rsid w:val="00B57A0E"/>
    <w:rsid w:val="00B60E20"/>
    <w:rsid w:val="00B61AC3"/>
    <w:rsid w:val="00B62566"/>
    <w:rsid w:val="00B626C5"/>
    <w:rsid w:val="00B62A6C"/>
    <w:rsid w:val="00B633A2"/>
    <w:rsid w:val="00B6436C"/>
    <w:rsid w:val="00B64C05"/>
    <w:rsid w:val="00B64F96"/>
    <w:rsid w:val="00B66684"/>
    <w:rsid w:val="00B66853"/>
    <w:rsid w:val="00B66D92"/>
    <w:rsid w:val="00B670E6"/>
    <w:rsid w:val="00B6713F"/>
    <w:rsid w:val="00B67673"/>
    <w:rsid w:val="00B6797D"/>
    <w:rsid w:val="00B679AD"/>
    <w:rsid w:val="00B716D8"/>
    <w:rsid w:val="00B72343"/>
    <w:rsid w:val="00B73475"/>
    <w:rsid w:val="00B74B57"/>
    <w:rsid w:val="00B74C79"/>
    <w:rsid w:val="00B75789"/>
    <w:rsid w:val="00B76A0A"/>
    <w:rsid w:val="00B77937"/>
    <w:rsid w:val="00B80F33"/>
    <w:rsid w:val="00B81998"/>
    <w:rsid w:val="00B83B51"/>
    <w:rsid w:val="00B83F3A"/>
    <w:rsid w:val="00B8515B"/>
    <w:rsid w:val="00B85A77"/>
    <w:rsid w:val="00B86A05"/>
    <w:rsid w:val="00B86DA8"/>
    <w:rsid w:val="00B87E15"/>
    <w:rsid w:val="00B903A3"/>
    <w:rsid w:val="00B9087D"/>
    <w:rsid w:val="00B9195C"/>
    <w:rsid w:val="00B91A19"/>
    <w:rsid w:val="00B921AB"/>
    <w:rsid w:val="00B92416"/>
    <w:rsid w:val="00B925DF"/>
    <w:rsid w:val="00B92785"/>
    <w:rsid w:val="00B9418F"/>
    <w:rsid w:val="00B95E9D"/>
    <w:rsid w:val="00B976EB"/>
    <w:rsid w:val="00BA032C"/>
    <w:rsid w:val="00BA0BD7"/>
    <w:rsid w:val="00BA15BF"/>
    <w:rsid w:val="00BA16D1"/>
    <w:rsid w:val="00BA19B6"/>
    <w:rsid w:val="00BA1ABC"/>
    <w:rsid w:val="00BA1DEB"/>
    <w:rsid w:val="00BA2587"/>
    <w:rsid w:val="00BA28F9"/>
    <w:rsid w:val="00BA2CAF"/>
    <w:rsid w:val="00BA2D71"/>
    <w:rsid w:val="00BA463C"/>
    <w:rsid w:val="00BA4C4C"/>
    <w:rsid w:val="00BA506B"/>
    <w:rsid w:val="00BA6749"/>
    <w:rsid w:val="00BA682E"/>
    <w:rsid w:val="00BA6C06"/>
    <w:rsid w:val="00BB081A"/>
    <w:rsid w:val="00BB0949"/>
    <w:rsid w:val="00BB0AE4"/>
    <w:rsid w:val="00BB1342"/>
    <w:rsid w:val="00BB519B"/>
    <w:rsid w:val="00BB54C9"/>
    <w:rsid w:val="00BB572B"/>
    <w:rsid w:val="00BB645B"/>
    <w:rsid w:val="00BB70EB"/>
    <w:rsid w:val="00BB71A5"/>
    <w:rsid w:val="00BB75E0"/>
    <w:rsid w:val="00BC1853"/>
    <w:rsid w:val="00BC19E7"/>
    <w:rsid w:val="00BC2F46"/>
    <w:rsid w:val="00BC349A"/>
    <w:rsid w:val="00BC3E2F"/>
    <w:rsid w:val="00BC4255"/>
    <w:rsid w:val="00BC4617"/>
    <w:rsid w:val="00BC48DD"/>
    <w:rsid w:val="00BC50DF"/>
    <w:rsid w:val="00BC5FA5"/>
    <w:rsid w:val="00BC6C1C"/>
    <w:rsid w:val="00BC76EF"/>
    <w:rsid w:val="00BC78B0"/>
    <w:rsid w:val="00BC78D3"/>
    <w:rsid w:val="00BD1F2F"/>
    <w:rsid w:val="00BD2291"/>
    <w:rsid w:val="00BD35F6"/>
    <w:rsid w:val="00BD5FB6"/>
    <w:rsid w:val="00BD68F0"/>
    <w:rsid w:val="00BD6988"/>
    <w:rsid w:val="00BE00B8"/>
    <w:rsid w:val="00BE0E8E"/>
    <w:rsid w:val="00BE1827"/>
    <w:rsid w:val="00BE336D"/>
    <w:rsid w:val="00BE33DA"/>
    <w:rsid w:val="00BE350C"/>
    <w:rsid w:val="00BE38E8"/>
    <w:rsid w:val="00BE4886"/>
    <w:rsid w:val="00BE737D"/>
    <w:rsid w:val="00BF095B"/>
    <w:rsid w:val="00BF1F42"/>
    <w:rsid w:val="00BF25F3"/>
    <w:rsid w:val="00BF3754"/>
    <w:rsid w:val="00BF3806"/>
    <w:rsid w:val="00BF42A6"/>
    <w:rsid w:val="00BF79F5"/>
    <w:rsid w:val="00C00A7E"/>
    <w:rsid w:val="00C01977"/>
    <w:rsid w:val="00C01FEF"/>
    <w:rsid w:val="00C025AB"/>
    <w:rsid w:val="00C02D03"/>
    <w:rsid w:val="00C05927"/>
    <w:rsid w:val="00C064FE"/>
    <w:rsid w:val="00C0753C"/>
    <w:rsid w:val="00C07B97"/>
    <w:rsid w:val="00C07E2A"/>
    <w:rsid w:val="00C1091F"/>
    <w:rsid w:val="00C12029"/>
    <w:rsid w:val="00C1271E"/>
    <w:rsid w:val="00C12ADE"/>
    <w:rsid w:val="00C12D5B"/>
    <w:rsid w:val="00C12FB1"/>
    <w:rsid w:val="00C13382"/>
    <w:rsid w:val="00C13524"/>
    <w:rsid w:val="00C14A1C"/>
    <w:rsid w:val="00C14B61"/>
    <w:rsid w:val="00C152F6"/>
    <w:rsid w:val="00C1568C"/>
    <w:rsid w:val="00C159D5"/>
    <w:rsid w:val="00C15E6C"/>
    <w:rsid w:val="00C16E91"/>
    <w:rsid w:val="00C17C4D"/>
    <w:rsid w:val="00C206C0"/>
    <w:rsid w:val="00C2085B"/>
    <w:rsid w:val="00C20BB0"/>
    <w:rsid w:val="00C213AC"/>
    <w:rsid w:val="00C21988"/>
    <w:rsid w:val="00C21AF4"/>
    <w:rsid w:val="00C21BCE"/>
    <w:rsid w:val="00C22DF1"/>
    <w:rsid w:val="00C238E9"/>
    <w:rsid w:val="00C2505C"/>
    <w:rsid w:val="00C2649B"/>
    <w:rsid w:val="00C27CE7"/>
    <w:rsid w:val="00C305F8"/>
    <w:rsid w:val="00C3149E"/>
    <w:rsid w:val="00C3251C"/>
    <w:rsid w:val="00C32A34"/>
    <w:rsid w:val="00C33A21"/>
    <w:rsid w:val="00C3406C"/>
    <w:rsid w:val="00C344F0"/>
    <w:rsid w:val="00C34956"/>
    <w:rsid w:val="00C355AB"/>
    <w:rsid w:val="00C37330"/>
    <w:rsid w:val="00C418E3"/>
    <w:rsid w:val="00C41A75"/>
    <w:rsid w:val="00C4206C"/>
    <w:rsid w:val="00C427C9"/>
    <w:rsid w:val="00C4426A"/>
    <w:rsid w:val="00C4438C"/>
    <w:rsid w:val="00C45680"/>
    <w:rsid w:val="00C45F7D"/>
    <w:rsid w:val="00C466E3"/>
    <w:rsid w:val="00C47C70"/>
    <w:rsid w:val="00C50884"/>
    <w:rsid w:val="00C51CC9"/>
    <w:rsid w:val="00C53826"/>
    <w:rsid w:val="00C53D90"/>
    <w:rsid w:val="00C54082"/>
    <w:rsid w:val="00C5541D"/>
    <w:rsid w:val="00C559E2"/>
    <w:rsid w:val="00C55A35"/>
    <w:rsid w:val="00C55FEC"/>
    <w:rsid w:val="00C56703"/>
    <w:rsid w:val="00C5717F"/>
    <w:rsid w:val="00C577D4"/>
    <w:rsid w:val="00C6059D"/>
    <w:rsid w:val="00C60C8A"/>
    <w:rsid w:val="00C618B2"/>
    <w:rsid w:val="00C6206C"/>
    <w:rsid w:val="00C63284"/>
    <w:rsid w:val="00C635FB"/>
    <w:rsid w:val="00C663BE"/>
    <w:rsid w:val="00C66CF5"/>
    <w:rsid w:val="00C6714B"/>
    <w:rsid w:val="00C679EC"/>
    <w:rsid w:val="00C7022B"/>
    <w:rsid w:val="00C712A2"/>
    <w:rsid w:val="00C72BF6"/>
    <w:rsid w:val="00C732C0"/>
    <w:rsid w:val="00C743A5"/>
    <w:rsid w:val="00C74401"/>
    <w:rsid w:val="00C74E09"/>
    <w:rsid w:val="00C75B12"/>
    <w:rsid w:val="00C76157"/>
    <w:rsid w:val="00C76395"/>
    <w:rsid w:val="00C7709A"/>
    <w:rsid w:val="00C7740D"/>
    <w:rsid w:val="00C802CC"/>
    <w:rsid w:val="00C823BB"/>
    <w:rsid w:val="00C83167"/>
    <w:rsid w:val="00C83F0F"/>
    <w:rsid w:val="00C84C33"/>
    <w:rsid w:val="00C85667"/>
    <w:rsid w:val="00C85CBE"/>
    <w:rsid w:val="00C85E9C"/>
    <w:rsid w:val="00C862F2"/>
    <w:rsid w:val="00C87552"/>
    <w:rsid w:val="00C927D7"/>
    <w:rsid w:val="00C9298D"/>
    <w:rsid w:val="00C92AB2"/>
    <w:rsid w:val="00C934F0"/>
    <w:rsid w:val="00C939F0"/>
    <w:rsid w:val="00C955EA"/>
    <w:rsid w:val="00CA01DE"/>
    <w:rsid w:val="00CA0449"/>
    <w:rsid w:val="00CA04FE"/>
    <w:rsid w:val="00CA088B"/>
    <w:rsid w:val="00CA1336"/>
    <w:rsid w:val="00CA1B43"/>
    <w:rsid w:val="00CA4436"/>
    <w:rsid w:val="00CA4A67"/>
    <w:rsid w:val="00CA504A"/>
    <w:rsid w:val="00CA6235"/>
    <w:rsid w:val="00CA7420"/>
    <w:rsid w:val="00CA7FA9"/>
    <w:rsid w:val="00CB0002"/>
    <w:rsid w:val="00CB04E1"/>
    <w:rsid w:val="00CB08F9"/>
    <w:rsid w:val="00CB2901"/>
    <w:rsid w:val="00CB2D8B"/>
    <w:rsid w:val="00CB39FA"/>
    <w:rsid w:val="00CB3AA5"/>
    <w:rsid w:val="00CB4A47"/>
    <w:rsid w:val="00CB4B07"/>
    <w:rsid w:val="00CB58A4"/>
    <w:rsid w:val="00CB67BA"/>
    <w:rsid w:val="00CB7051"/>
    <w:rsid w:val="00CB7E39"/>
    <w:rsid w:val="00CC0D6E"/>
    <w:rsid w:val="00CC1184"/>
    <w:rsid w:val="00CC1DB0"/>
    <w:rsid w:val="00CC2F15"/>
    <w:rsid w:val="00CC378C"/>
    <w:rsid w:val="00CC44DE"/>
    <w:rsid w:val="00CC501A"/>
    <w:rsid w:val="00CC5265"/>
    <w:rsid w:val="00CC5513"/>
    <w:rsid w:val="00CC77A7"/>
    <w:rsid w:val="00CC7E7B"/>
    <w:rsid w:val="00CC7F7F"/>
    <w:rsid w:val="00CD1E53"/>
    <w:rsid w:val="00CD2038"/>
    <w:rsid w:val="00CD3FEE"/>
    <w:rsid w:val="00CD47BB"/>
    <w:rsid w:val="00CD5343"/>
    <w:rsid w:val="00CD60BF"/>
    <w:rsid w:val="00CD74ED"/>
    <w:rsid w:val="00CD78E5"/>
    <w:rsid w:val="00CE05BB"/>
    <w:rsid w:val="00CE07E8"/>
    <w:rsid w:val="00CE1675"/>
    <w:rsid w:val="00CE2136"/>
    <w:rsid w:val="00CE2312"/>
    <w:rsid w:val="00CE2443"/>
    <w:rsid w:val="00CE284E"/>
    <w:rsid w:val="00CE4582"/>
    <w:rsid w:val="00CE4719"/>
    <w:rsid w:val="00CE57A3"/>
    <w:rsid w:val="00CE7FC5"/>
    <w:rsid w:val="00CF17B7"/>
    <w:rsid w:val="00CF2F26"/>
    <w:rsid w:val="00CF47BF"/>
    <w:rsid w:val="00CF51BE"/>
    <w:rsid w:val="00CF6047"/>
    <w:rsid w:val="00CF6924"/>
    <w:rsid w:val="00CF6BA7"/>
    <w:rsid w:val="00CF7A6F"/>
    <w:rsid w:val="00D01034"/>
    <w:rsid w:val="00D01054"/>
    <w:rsid w:val="00D01923"/>
    <w:rsid w:val="00D019C7"/>
    <w:rsid w:val="00D022E3"/>
    <w:rsid w:val="00D03506"/>
    <w:rsid w:val="00D040A6"/>
    <w:rsid w:val="00D048C4"/>
    <w:rsid w:val="00D052A5"/>
    <w:rsid w:val="00D05E41"/>
    <w:rsid w:val="00D0689B"/>
    <w:rsid w:val="00D0733F"/>
    <w:rsid w:val="00D07952"/>
    <w:rsid w:val="00D10E0A"/>
    <w:rsid w:val="00D113A4"/>
    <w:rsid w:val="00D115E3"/>
    <w:rsid w:val="00D12266"/>
    <w:rsid w:val="00D12C54"/>
    <w:rsid w:val="00D14E60"/>
    <w:rsid w:val="00D15422"/>
    <w:rsid w:val="00D15E5F"/>
    <w:rsid w:val="00D16288"/>
    <w:rsid w:val="00D16F9A"/>
    <w:rsid w:val="00D170E6"/>
    <w:rsid w:val="00D17303"/>
    <w:rsid w:val="00D17DC1"/>
    <w:rsid w:val="00D2116E"/>
    <w:rsid w:val="00D2155A"/>
    <w:rsid w:val="00D22216"/>
    <w:rsid w:val="00D22D14"/>
    <w:rsid w:val="00D234E7"/>
    <w:rsid w:val="00D23D56"/>
    <w:rsid w:val="00D23FF2"/>
    <w:rsid w:val="00D24645"/>
    <w:rsid w:val="00D25367"/>
    <w:rsid w:val="00D26261"/>
    <w:rsid w:val="00D26E05"/>
    <w:rsid w:val="00D27021"/>
    <w:rsid w:val="00D27950"/>
    <w:rsid w:val="00D301CC"/>
    <w:rsid w:val="00D310F3"/>
    <w:rsid w:val="00D3210F"/>
    <w:rsid w:val="00D344B3"/>
    <w:rsid w:val="00D34B0D"/>
    <w:rsid w:val="00D34E48"/>
    <w:rsid w:val="00D35D01"/>
    <w:rsid w:val="00D3614D"/>
    <w:rsid w:val="00D36B2F"/>
    <w:rsid w:val="00D36FD0"/>
    <w:rsid w:val="00D37750"/>
    <w:rsid w:val="00D37A1B"/>
    <w:rsid w:val="00D37E6F"/>
    <w:rsid w:val="00D408CD"/>
    <w:rsid w:val="00D43851"/>
    <w:rsid w:val="00D43C70"/>
    <w:rsid w:val="00D4410A"/>
    <w:rsid w:val="00D4411B"/>
    <w:rsid w:val="00D443EA"/>
    <w:rsid w:val="00D44490"/>
    <w:rsid w:val="00D4479A"/>
    <w:rsid w:val="00D45560"/>
    <w:rsid w:val="00D45BE4"/>
    <w:rsid w:val="00D45E8A"/>
    <w:rsid w:val="00D4611A"/>
    <w:rsid w:val="00D465E8"/>
    <w:rsid w:val="00D46C5A"/>
    <w:rsid w:val="00D473B3"/>
    <w:rsid w:val="00D5018D"/>
    <w:rsid w:val="00D51011"/>
    <w:rsid w:val="00D51EC5"/>
    <w:rsid w:val="00D54E40"/>
    <w:rsid w:val="00D54E48"/>
    <w:rsid w:val="00D55A14"/>
    <w:rsid w:val="00D56441"/>
    <w:rsid w:val="00D565AB"/>
    <w:rsid w:val="00D5697D"/>
    <w:rsid w:val="00D57331"/>
    <w:rsid w:val="00D57DDE"/>
    <w:rsid w:val="00D60619"/>
    <w:rsid w:val="00D61BF4"/>
    <w:rsid w:val="00D61CB5"/>
    <w:rsid w:val="00D62654"/>
    <w:rsid w:val="00D62B2E"/>
    <w:rsid w:val="00D632D3"/>
    <w:rsid w:val="00D644B2"/>
    <w:rsid w:val="00D6502F"/>
    <w:rsid w:val="00D67292"/>
    <w:rsid w:val="00D67548"/>
    <w:rsid w:val="00D676DC"/>
    <w:rsid w:val="00D70142"/>
    <w:rsid w:val="00D70DB8"/>
    <w:rsid w:val="00D71786"/>
    <w:rsid w:val="00D719C7"/>
    <w:rsid w:val="00D72059"/>
    <w:rsid w:val="00D72314"/>
    <w:rsid w:val="00D72AE3"/>
    <w:rsid w:val="00D731D0"/>
    <w:rsid w:val="00D74AA9"/>
    <w:rsid w:val="00D7556B"/>
    <w:rsid w:val="00D76796"/>
    <w:rsid w:val="00D777B7"/>
    <w:rsid w:val="00D77CDD"/>
    <w:rsid w:val="00D81BD7"/>
    <w:rsid w:val="00D82DE3"/>
    <w:rsid w:val="00D83A9D"/>
    <w:rsid w:val="00D84FA1"/>
    <w:rsid w:val="00D8593D"/>
    <w:rsid w:val="00D85EF4"/>
    <w:rsid w:val="00D86357"/>
    <w:rsid w:val="00D90053"/>
    <w:rsid w:val="00D9033E"/>
    <w:rsid w:val="00D90D6F"/>
    <w:rsid w:val="00D91CD7"/>
    <w:rsid w:val="00D925DA"/>
    <w:rsid w:val="00D94187"/>
    <w:rsid w:val="00D94564"/>
    <w:rsid w:val="00D94633"/>
    <w:rsid w:val="00D94EC5"/>
    <w:rsid w:val="00D9655F"/>
    <w:rsid w:val="00D97483"/>
    <w:rsid w:val="00D977D1"/>
    <w:rsid w:val="00D97DC9"/>
    <w:rsid w:val="00DA00E5"/>
    <w:rsid w:val="00DA01A7"/>
    <w:rsid w:val="00DA02A7"/>
    <w:rsid w:val="00DA0F1B"/>
    <w:rsid w:val="00DA1473"/>
    <w:rsid w:val="00DA16EC"/>
    <w:rsid w:val="00DA1BAE"/>
    <w:rsid w:val="00DA2EC4"/>
    <w:rsid w:val="00DA3B24"/>
    <w:rsid w:val="00DA4723"/>
    <w:rsid w:val="00DA4D29"/>
    <w:rsid w:val="00DA5B4D"/>
    <w:rsid w:val="00DA5D08"/>
    <w:rsid w:val="00DB05FE"/>
    <w:rsid w:val="00DB0C8E"/>
    <w:rsid w:val="00DB0E5A"/>
    <w:rsid w:val="00DB2A8A"/>
    <w:rsid w:val="00DB3755"/>
    <w:rsid w:val="00DB3BC7"/>
    <w:rsid w:val="00DB4003"/>
    <w:rsid w:val="00DB528D"/>
    <w:rsid w:val="00DB6711"/>
    <w:rsid w:val="00DB7177"/>
    <w:rsid w:val="00DB7EF8"/>
    <w:rsid w:val="00DC01C2"/>
    <w:rsid w:val="00DC369D"/>
    <w:rsid w:val="00DC457E"/>
    <w:rsid w:val="00DC5202"/>
    <w:rsid w:val="00DC6455"/>
    <w:rsid w:val="00DC6981"/>
    <w:rsid w:val="00DC76EB"/>
    <w:rsid w:val="00DD1CD7"/>
    <w:rsid w:val="00DD3550"/>
    <w:rsid w:val="00DD388B"/>
    <w:rsid w:val="00DD4AF6"/>
    <w:rsid w:val="00DD4E23"/>
    <w:rsid w:val="00DD5BAF"/>
    <w:rsid w:val="00DD7372"/>
    <w:rsid w:val="00DE0236"/>
    <w:rsid w:val="00DE07CF"/>
    <w:rsid w:val="00DE1484"/>
    <w:rsid w:val="00DE16AA"/>
    <w:rsid w:val="00DE1DA7"/>
    <w:rsid w:val="00DE2199"/>
    <w:rsid w:val="00DE2E8C"/>
    <w:rsid w:val="00DE3482"/>
    <w:rsid w:val="00DE3F0C"/>
    <w:rsid w:val="00DE4535"/>
    <w:rsid w:val="00DE5E32"/>
    <w:rsid w:val="00DE6EF5"/>
    <w:rsid w:val="00DE75A6"/>
    <w:rsid w:val="00DF04CC"/>
    <w:rsid w:val="00DF177F"/>
    <w:rsid w:val="00DF1A0B"/>
    <w:rsid w:val="00DF1F14"/>
    <w:rsid w:val="00DF2236"/>
    <w:rsid w:val="00DF2FFF"/>
    <w:rsid w:val="00DF3357"/>
    <w:rsid w:val="00DF3E80"/>
    <w:rsid w:val="00DF6482"/>
    <w:rsid w:val="00DF6D5D"/>
    <w:rsid w:val="00DF7A4F"/>
    <w:rsid w:val="00E001D3"/>
    <w:rsid w:val="00E008FA"/>
    <w:rsid w:val="00E00E21"/>
    <w:rsid w:val="00E01174"/>
    <w:rsid w:val="00E02326"/>
    <w:rsid w:val="00E023D0"/>
    <w:rsid w:val="00E038AB"/>
    <w:rsid w:val="00E03D11"/>
    <w:rsid w:val="00E04282"/>
    <w:rsid w:val="00E0478F"/>
    <w:rsid w:val="00E04E38"/>
    <w:rsid w:val="00E04FAC"/>
    <w:rsid w:val="00E063BC"/>
    <w:rsid w:val="00E06B56"/>
    <w:rsid w:val="00E06F6A"/>
    <w:rsid w:val="00E07131"/>
    <w:rsid w:val="00E07CFB"/>
    <w:rsid w:val="00E07F2F"/>
    <w:rsid w:val="00E10343"/>
    <w:rsid w:val="00E11AA2"/>
    <w:rsid w:val="00E13A0B"/>
    <w:rsid w:val="00E1460B"/>
    <w:rsid w:val="00E1671C"/>
    <w:rsid w:val="00E167F8"/>
    <w:rsid w:val="00E168AC"/>
    <w:rsid w:val="00E16C1E"/>
    <w:rsid w:val="00E179CF"/>
    <w:rsid w:val="00E21F9D"/>
    <w:rsid w:val="00E22284"/>
    <w:rsid w:val="00E225BB"/>
    <w:rsid w:val="00E228BE"/>
    <w:rsid w:val="00E2395C"/>
    <w:rsid w:val="00E23F10"/>
    <w:rsid w:val="00E2452F"/>
    <w:rsid w:val="00E25037"/>
    <w:rsid w:val="00E25E0C"/>
    <w:rsid w:val="00E26F8D"/>
    <w:rsid w:val="00E27118"/>
    <w:rsid w:val="00E27FF9"/>
    <w:rsid w:val="00E303E2"/>
    <w:rsid w:val="00E30984"/>
    <w:rsid w:val="00E3112A"/>
    <w:rsid w:val="00E31424"/>
    <w:rsid w:val="00E319D2"/>
    <w:rsid w:val="00E3360B"/>
    <w:rsid w:val="00E3377B"/>
    <w:rsid w:val="00E34021"/>
    <w:rsid w:val="00E3466A"/>
    <w:rsid w:val="00E358DC"/>
    <w:rsid w:val="00E365D6"/>
    <w:rsid w:val="00E369E5"/>
    <w:rsid w:val="00E36FF3"/>
    <w:rsid w:val="00E41904"/>
    <w:rsid w:val="00E42E11"/>
    <w:rsid w:val="00E44CAE"/>
    <w:rsid w:val="00E45954"/>
    <w:rsid w:val="00E46B05"/>
    <w:rsid w:val="00E511A7"/>
    <w:rsid w:val="00E52AE5"/>
    <w:rsid w:val="00E53361"/>
    <w:rsid w:val="00E5358C"/>
    <w:rsid w:val="00E53D2E"/>
    <w:rsid w:val="00E541B6"/>
    <w:rsid w:val="00E5435D"/>
    <w:rsid w:val="00E54CBE"/>
    <w:rsid w:val="00E551A2"/>
    <w:rsid w:val="00E55AE1"/>
    <w:rsid w:val="00E55B0D"/>
    <w:rsid w:val="00E55FCD"/>
    <w:rsid w:val="00E564ED"/>
    <w:rsid w:val="00E570C5"/>
    <w:rsid w:val="00E573A5"/>
    <w:rsid w:val="00E57906"/>
    <w:rsid w:val="00E61E6A"/>
    <w:rsid w:val="00E626E7"/>
    <w:rsid w:val="00E64858"/>
    <w:rsid w:val="00E649A4"/>
    <w:rsid w:val="00E64BBF"/>
    <w:rsid w:val="00E650B8"/>
    <w:rsid w:val="00E657AD"/>
    <w:rsid w:val="00E66609"/>
    <w:rsid w:val="00E70D04"/>
    <w:rsid w:val="00E70E2E"/>
    <w:rsid w:val="00E714C8"/>
    <w:rsid w:val="00E718E9"/>
    <w:rsid w:val="00E72EC7"/>
    <w:rsid w:val="00E7447C"/>
    <w:rsid w:val="00E75B92"/>
    <w:rsid w:val="00E76557"/>
    <w:rsid w:val="00E766D2"/>
    <w:rsid w:val="00E76748"/>
    <w:rsid w:val="00E76A16"/>
    <w:rsid w:val="00E779E3"/>
    <w:rsid w:val="00E80120"/>
    <w:rsid w:val="00E801B3"/>
    <w:rsid w:val="00E8087C"/>
    <w:rsid w:val="00E80B71"/>
    <w:rsid w:val="00E80D13"/>
    <w:rsid w:val="00E81A83"/>
    <w:rsid w:val="00E82139"/>
    <w:rsid w:val="00E824EE"/>
    <w:rsid w:val="00E8310B"/>
    <w:rsid w:val="00E83EFC"/>
    <w:rsid w:val="00E84756"/>
    <w:rsid w:val="00E84DFC"/>
    <w:rsid w:val="00E872C7"/>
    <w:rsid w:val="00E87605"/>
    <w:rsid w:val="00E87BBB"/>
    <w:rsid w:val="00E9291D"/>
    <w:rsid w:val="00E94158"/>
    <w:rsid w:val="00E94366"/>
    <w:rsid w:val="00E94791"/>
    <w:rsid w:val="00E96902"/>
    <w:rsid w:val="00E974E8"/>
    <w:rsid w:val="00EA0112"/>
    <w:rsid w:val="00EA0202"/>
    <w:rsid w:val="00EA085C"/>
    <w:rsid w:val="00EA2082"/>
    <w:rsid w:val="00EA23D2"/>
    <w:rsid w:val="00EA3238"/>
    <w:rsid w:val="00EA4A04"/>
    <w:rsid w:val="00EA52A0"/>
    <w:rsid w:val="00EA5EFB"/>
    <w:rsid w:val="00EA6484"/>
    <w:rsid w:val="00EA6685"/>
    <w:rsid w:val="00EA783D"/>
    <w:rsid w:val="00EB07D7"/>
    <w:rsid w:val="00EB1D5A"/>
    <w:rsid w:val="00EB2A09"/>
    <w:rsid w:val="00EB2D56"/>
    <w:rsid w:val="00EB3232"/>
    <w:rsid w:val="00EB334D"/>
    <w:rsid w:val="00EB3BAA"/>
    <w:rsid w:val="00EB4F40"/>
    <w:rsid w:val="00EB4FD5"/>
    <w:rsid w:val="00EB5A29"/>
    <w:rsid w:val="00EB69D0"/>
    <w:rsid w:val="00EB6BC9"/>
    <w:rsid w:val="00EB6C2A"/>
    <w:rsid w:val="00EC16EB"/>
    <w:rsid w:val="00EC1B97"/>
    <w:rsid w:val="00EC22D5"/>
    <w:rsid w:val="00EC29B8"/>
    <w:rsid w:val="00EC4262"/>
    <w:rsid w:val="00EC4644"/>
    <w:rsid w:val="00EC5FA9"/>
    <w:rsid w:val="00EC6A39"/>
    <w:rsid w:val="00EC764E"/>
    <w:rsid w:val="00EC79F9"/>
    <w:rsid w:val="00EC7D56"/>
    <w:rsid w:val="00ED043B"/>
    <w:rsid w:val="00ED04EA"/>
    <w:rsid w:val="00ED1BDD"/>
    <w:rsid w:val="00ED314F"/>
    <w:rsid w:val="00ED34A3"/>
    <w:rsid w:val="00ED42CC"/>
    <w:rsid w:val="00ED4B1F"/>
    <w:rsid w:val="00ED644E"/>
    <w:rsid w:val="00ED65AB"/>
    <w:rsid w:val="00ED66D9"/>
    <w:rsid w:val="00ED7654"/>
    <w:rsid w:val="00ED7C8A"/>
    <w:rsid w:val="00EE05A7"/>
    <w:rsid w:val="00EE0DF0"/>
    <w:rsid w:val="00EE1C45"/>
    <w:rsid w:val="00EE2DE3"/>
    <w:rsid w:val="00EE2F04"/>
    <w:rsid w:val="00EE3D6A"/>
    <w:rsid w:val="00EE4117"/>
    <w:rsid w:val="00EE490A"/>
    <w:rsid w:val="00EE4C3B"/>
    <w:rsid w:val="00EE60A6"/>
    <w:rsid w:val="00EE717C"/>
    <w:rsid w:val="00EF03C4"/>
    <w:rsid w:val="00EF09A4"/>
    <w:rsid w:val="00EF1E8C"/>
    <w:rsid w:val="00EF1EB6"/>
    <w:rsid w:val="00EF2A30"/>
    <w:rsid w:val="00EF2E8D"/>
    <w:rsid w:val="00EF32E6"/>
    <w:rsid w:val="00EF381A"/>
    <w:rsid w:val="00EF3EC3"/>
    <w:rsid w:val="00EF7922"/>
    <w:rsid w:val="00EF7F9A"/>
    <w:rsid w:val="00F005AB"/>
    <w:rsid w:val="00F01CB3"/>
    <w:rsid w:val="00F02448"/>
    <w:rsid w:val="00F039ED"/>
    <w:rsid w:val="00F04032"/>
    <w:rsid w:val="00F0462B"/>
    <w:rsid w:val="00F0539D"/>
    <w:rsid w:val="00F05756"/>
    <w:rsid w:val="00F0575C"/>
    <w:rsid w:val="00F06530"/>
    <w:rsid w:val="00F06C5B"/>
    <w:rsid w:val="00F10DF4"/>
    <w:rsid w:val="00F11463"/>
    <w:rsid w:val="00F11617"/>
    <w:rsid w:val="00F1244F"/>
    <w:rsid w:val="00F12FA2"/>
    <w:rsid w:val="00F1326D"/>
    <w:rsid w:val="00F140F2"/>
    <w:rsid w:val="00F14EEC"/>
    <w:rsid w:val="00F15009"/>
    <w:rsid w:val="00F152C4"/>
    <w:rsid w:val="00F155C3"/>
    <w:rsid w:val="00F15A1C"/>
    <w:rsid w:val="00F15A90"/>
    <w:rsid w:val="00F15ABD"/>
    <w:rsid w:val="00F16094"/>
    <w:rsid w:val="00F20999"/>
    <w:rsid w:val="00F20EF6"/>
    <w:rsid w:val="00F237BD"/>
    <w:rsid w:val="00F23DAD"/>
    <w:rsid w:val="00F2460D"/>
    <w:rsid w:val="00F24919"/>
    <w:rsid w:val="00F24FE9"/>
    <w:rsid w:val="00F2522A"/>
    <w:rsid w:val="00F26BC3"/>
    <w:rsid w:val="00F27308"/>
    <w:rsid w:val="00F31227"/>
    <w:rsid w:val="00F312B7"/>
    <w:rsid w:val="00F319BE"/>
    <w:rsid w:val="00F31EA2"/>
    <w:rsid w:val="00F320BE"/>
    <w:rsid w:val="00F33B0F"/>
    <w:rsid w:val="00F34C7D"/>
    <w:rsid w:val="00F35033"/>
    <w:rsid w:val="00F351B7"/>
    <w:rsid w:val="00F3622B"/>
    <w:rsid w:val="00F369F9"/>
    <w:rsid w:val="00F374A5"/>
    <w:rsid w:val="00F4049C"/>
    <w:rsid w:val="00F40A51"/>
    <w:rsid w:val="00F40D2B"/>
    <w:rsid w:val="00F40E3C"/>
    <w:rsid w:val="00F4189B"/>
    <w:rsid w:val="00F41C11"/>
    <w:rsid w:val="00F41EF3"/>
    <w:rsid w:val="00F432C1"/>
    <w:rsid w:val="00F440EE"/>
    <w:rsid w:val="00F449B3"/>
    <w:rsid w:val="00F460CE"/>
    <w:rsid w:val="00F46979"/>
    <w:rsid w:val="00F50B52"/>
    <w:rsid w:val="00F50E9D"/>
    <w:rsid w:val="00F512D3"/>
    <w:rsid w:val="00F51338"/>
    <w:rsid w:val="00F52CCF"/>
    <w:rsid w:val="00F52D31"/>
    <w:rsid w:val="00F53532"/>
    <w:rsid w:val="00F53C05"/>
    <w:rsid w:val="00F550BD"/>
    <w:rsid w:val="00F557BB"/>
    <w:rsid w:val="00F55EE0"/>
    <w:rsid w:val="00F56457"/>
    <w:rsid w:val="00F568BE"/>
    <w:rsid w:val="00F56B62"/>
    <w:rsid w:val="00F56F2F"/>
    <w:rsid w:val="00F57F15"/>
    <w:rsid w:val="00F60BAC"/>
    <w:rsid w:val="00F610AC"/>
    <w:rsid w:val="00F618D0"/>
    <w:rsid w:val="00F61E47"/>
    <w:rsid w:val="00F61F34"/>
    <w:rsid w:val="00F62622"/>
    <w:rsid w:val="00F62844"/>
    <w:rsid w:val="00F63A4E"/>
    <w:rsid w:val="00F6600D"/>
    <w:rsid w:val="00F6686E"/>
    <w:rsid w:val="00F6701D"/>
    <w:rsid w:val="00F700AD"/>
    <w:rsid w:val="00F712BE"/>
    <w:rsid w:val="00F71457"/>
    <w:rsid w:val="00F71D8A"/>
    <w:rsid w:val="00F71E99"/>
    <w:rsid w:val="00F7225A"/>
    <w:rsid w:val="00F7363F"/>
    <w:rsid w:val="00F73E0B"/>
    <w:rsid w:val="00F74E18"/>
    <w:rsid w:val="00F7501D"/>
    <w:rsid w:val="00F75659"/>
    <w:rsid w:val="00F762F0"/>
    <w:rsid w:val="00F76902"/>
    <w:rsid w:val="00F76A0A"/>
    <w:rsid w:val="00F76ECF"/>
    <w:rsid w:val="00F805C0"/>
    <w:rsid w:val="00F82B49"/>
    <w:rsid w:val="00F82E76"/>
    <w:rsid w:val="00F8564C"/>
    <w:rsid w:val="00F85BDA"/>
    <w:rsid w:val="00F85F5F"/>
    <w:rsid w:val="00F86573"/>
    <w:rsid w:val="00F87D98"/>
    <w:rsid w:val="00F9023D"/>
    <w:rsid w:val="00F9359E"/>
    <w:rsid w:val="00F935E6"/>
    <w:rsid w:val="00F93914"/>
    <w:rsid w:val="00F944C3"/>
    <w:rsid w:val="00F94AC1"/>
    <w:rsid w:val="00F95E4A"/>
    <w:rsid w:val="00F960CB"/>
    <w:rsid w:val="00F9666D"/>
    <w:rsid w:val="00F97095"/>
    <w:rsid w:val="00FA0823"/>
    <w:rsid w:val="00FA0847"/>
    <w:rsid w:val="00FA0A9F"/>
    <w:rsid w:val="00FA2194"/>
    <w:rsid w:val="00FA24C9"/>
    <w:rsid w:val="00FA2618"/>
    <w:rsid w:val="00FA31A8"/>
    <w:rsid w:val="00FA3B4B"/>
    <w:rsid w:val="00FA3B53"/>
    <w:rsid w:val="00FA3C44"/>
    <w:rsid w:val="00FA5DD0"/>
    <w:rsid w:val="00FA61E3"/>
    <w:rsid w:val="00FA698E"/>
    <w:rsid w:val="00FA799B"/>
    <w:rsid w:val="00FB0058"/>
    <w:rsid w:val="00FB07DB"/>
    <w:rsid w:val="00FB0F0B"/>
    <w:rsid w:val="00FB184D"/>
    <w:rsid w:val="00FB2F2E"/>
    <w:rsid w:val="00FB4140"/>
    <w:rsid w:val="00FB4E8D"/>
    <w:rsid w:val="00FB62D7"/>
    <w:rsid w:val="00FB691E"/>
    <w:rsid w:val="00FB6E3B"/>
    <w:rsid w:val="00FB73C0"/>
    <w:rsid w:val="00FB7F98"/>
    <w:rsid w:val="00FC00AC"/>
    <w:rsid w:val="00FC04D1"/>
    <w:rsid w:val="00FC0872"/>
    <w:rsid w:val="00FC234D"/>
    <w:rsid w:val="00FC3349"/>
    <w:rsid w:val="00FC3955"/>
    <w:rsid w:val="00FC3A51"/>
    <w:rsid w:val="00FC446B"/>
    <w:rsid w:val="00FC565D"/>
    <w:rsid w:val="00FC5B6C"/>
    <w:rsid w:val="00FC6B01"/>
    <w:rsid w:val="00FC775F"/>
    <w:rsid w:val="00FD0931"/>
    <w:rsid w:val="00FD183C"/>
    <w:rsid w:val="00FD1880"/>
    <w:rsid w:val="00FD1C13"/>
    <w:rsid w:val="00FD548D"/>
    <w:rsid w:val="00FD5822"/>
    <w:rsid w:val="00FD5ED1"/>
    <w:rsid w:val="00FD627B"/>
    <w:rsid w:val="00FD6806"/>
    <w:rsid w:val="00FD6B84"/>
    <w:rsid w:val="00FD742D"/>
    <w:rsid w:val="00FD7AA8"/>
    <w:rsid w:val="00FE3608"/>
    <w:rsid w:val="00FE3CF3"/>
    <w:rsid w:val="00FE4811"/>
    <w:rsid w:val="00FE4EBC"/>
    <w:rsid w:val="00FE4EF8"/>
    <w:rsid w:val="00FE5779"/>
    <w:rsid w:val="00FE5D98"/>
    <w:rsid w:val="00FE5FE0"/>
    <w:rsid w:val="00FE6535"/>
    <w:rsid w:val="00FE692C"/>
    <w:rsid w:val="00FF0007"/>
    <w:rsid w:val="00FF169E"/>
    <w:rsid w:val="00FF38D5"/>
    <w:rsid w:val="00FF403C"/>
    <w:rsid w:val="00FF45A0"/>
    <w:rsid w:val="00FF490A"/>
    <w:rsid w:val="00FF5780"/>
    <w:rsid w:val="00FF5DE2"/>
    <w:rsid w:val="00FF5FE1"/>
    <w:rsid w:val="00FF628F"/>
    <w:rsid w:val="00FF629C"/>
    <w:rsid w:val="036F092A"/>
    <w:rsid w:val="06790016"/>
    <w:rsid w:val="0790977E"/>
    <w:rsid w:val="0D6EEC2A"/>
    <w:rsid w:val="16F5E214"/>
    <w:rsid w:val="28919F0C"/>
    <w:rsid w:val="3517DB91"/>
    <w:rsid w:val="37B3F4D6"/>
    <w:rsid w:val="41A82EAF"/>
    <w:rsid w:val="431FC226"/>
    <w:rsid w:val="438A363D"/>
    <w:rsid w:val="45A817CE"/>
    <w:rsid w:val="466C215D"/>
    <w:rsid w:val="49434402"/>
    <w:rsid w:val="49DCE659"/>
    <w:rsid w:val="54B136C9"/>
    <w:rsid w:val="5891EBB5"/>
    <w:rsid w:val="58D3B552"/>
    <w:rsid w:val="58E48B3C"/>
    <w:rsid w:val="616FD435"/>
    <w:rsid w:val="73285842"/>
    <w:rsid w:val="7C2E1969"/>
    <w:rsid w:val="7CB4F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48B3C"/>
  <w15:chartTrackingRefBased/>
  <w15:docId w15:val="{31A3125D-62B3-4180-9AE1-FA50722D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9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098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30984"/>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30984"/>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3098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30984"/>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30984"/>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3098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098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098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F76"/>
    <w:pPr>
      <w:ind w:left="720"/>
      <w:contextualSpacing/>
    </w:pPr>
  </w:style>
  <w:style w:type="character" w:customStyle="1" w:styleId="Heading1Char">
    <w:name w:val="Heading 1 Char"/>
    <w:basedOn w:val="DefaultParagraphFont"/>
    <w:link w:val="Heading1"/>
    <w:uiPriority w:val="9"/>
    <w:rsid w:val="00E30984"/>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E30984"/>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30984"/>
    <w:rPr>
      <w:rFonts w:asciiTheme="majorHAnsi" w:eastAsiaTheme="majorEastAsia" w:hAnsiTheme="majorHAnsi" w:cstheme="majorBidi"/>
      <w:color w:val="000000" w:themeColor="text1"/>
      <w:sz w:val="56"/>
      <w:szCs w:val="56"/>
    </w:rPr>
  </w:style>
  <w:style w:type="character" w:styleId="Hyperlink">
    <w:name w:val="Hyperlink"/>
    <w:basedOn w:val="DefaultParagraphFont"/>
    <w:uiPriority w:val="99"/>
    <w:unhideWhenUsed/>
    <w:rsid w:val="004C701D"/>
    <w:rPr>
      <w:color w:val="0563C1" w:themeColor="hyperlink"/>
      <w:u w:val="single"/>
    </w:rPr>
  </w:style>
  <w:style w:type="character" w:styleId="FollowedHyperlink">
    <w:name w:val="FollowedHyperlink"/>
    <w:basedOn w:val="DefaultParagraphFont"/>
    <w:uiPriority w:val="99"/>
    <w:semiHidden/>
    <w:unhideWhenUsed/>
    <w:rsid w:val="004C701D"/>
    <w:rPr>
      <w:color w:val="954F72" w:themeColor="followedHyperlink"/>
      <w:u w:val="single"/>
    </w:rPr>
  </w:style>
  <w:style w:type="character" w:customStyle="1" w:styleId="Heading2Char">
    <w:name w:val="Heading 2 Char"/>
    <w:basedOn w:val="DefaultParagraphFont"/>
    <w:link w:val="Heading2"/>
    <w:uiPriority w:val="9"/>
    <w:rsid w:val="00E30984"/>
    <w:rPr>
      <w:rFonts w:asciiTheme="majorHAnsi" w:eastAsiaTheme="majorEastAsia" w:hAnsiTheme="majorHAnsi" w:cstheme="majorBidi"/>
      <w:b/>
      <w:bCs/>
      <w:smallCaps/>
      <w:color w:val="000000" w:themeColor="text1"/>
      <w:sz w:val="28"/>
      <w:szCs w:val="28"/>
    </w:rPr>
  </w:style>
  <w:style w:type="paragraph" w:customStyle="1" w:styleId="Normal-NoSpellcheck">
    <w:name w:val="Normal - No Spellcheck"/>
    <w:basedOn w:val="Normal"/>
    <w:next w:val="Normal"/>
    <w:uiPriority w:val="99"/>
    <w:rsid w:val="00892E2A"/>
    <w:rPr>
      <w:b/>
      <w:noProof/>
    </w:rPr>
  </w:style>
  <w:style w:type="table" w:styleId="TableGrid">
    <w:name w:val="Table Grid"/>
    <w:basedOn w:val="TableNormal"/>
    <w:uiPriority w:val="39"/>
    <w:rsid w:val="00892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30984"/>
    <w:rPr>
      <w:rFonts w:asciiTheme="majorHAnsi" w:eastAsiaTheme="majorEastAsia" w:hAnsiTheme="majorHAnsi" w:cstheme="majorBidi"/>
      <w:b/>
      <w:bCs/>
      <w:color w:val="000000" w:themeColor="text1"/>
    </w:rPr>
  </w:style>
  <w:style w:type="paragraph" w:customStyle="1" w:styleId="Code">
    <w:name w:val="Code"/>
    <w:basedOn w:val="Normal"/>
    <w:next w:val="Normal"/>
    <w:uiPriority w:val="99"/>
    <w:qFormat/>
    <w:rsid w:val="00212C70"/>
    <w:pPr>
      <w:contextualSpacing/>
    </w:pPr>
    <w:rPr>
      <w:rFonts w:ascii="Consolas" w:hAnsi="Consolas"/>
      <w:noProof/>
      <w:sz w:val="19"/>
    </w:rPr>
  </w:style>
  <w:style w:type="character" w:customStyle="1" w:styleId="Code-Comment">
    <w:name w:val="Code - Comment"/>
    <w:basedOn w:val="DefaultParagraphFont"/>
    <w:uiPriority w:val="1"/>
    <w:qFormat/>
    <w:rsid w:val="00212C70"/>
    <w:rPr>
      <w:color w:val="008000"/>
    </w:rPr>
  </w:style>
  <w:style w:type="character" w:styleId="CommentReference">
    <w:name w:val="annotation reference"/>
    <w:basedOn w:val="DefaultParagraphFont"/>
    <w:uiPriority w:val="99"/>
    <w:semiHidden/>
    <w:unhideWhenUsed/>
    <w:rsid w:val="00104BC4"/>
    <w:rPr>
      <w:sz w:val="16"/>
      <w:szCs w:val="16"/>
    </w:rPr>
  </w:style>
  <w:style w:type="paragraph" w:styleId="CommentText">
    <w:name w:val="annotation text"/>
    <w:basedOn w:val="Normal"/>
    <w:link w:val="CommentTextChar"/>
    <w:uiPriority w:val="99"/>
    <w:unhideWhenUsed/>
    <w:rsid w:val="00104BC4"/>
    <w:rPr>
      <w:sz w:val="20"/>
      <w:szCs w:val="20"/>
    </w:rPr>
  </w:style>
  <w:style w:type="character" w:customStyle="1" w:styleId="CommentTextChar">
    <w:name w:val="Comment Text Char"/>
    <w:basedOn w:val="DefaultParagraphFont"/>
    <w:link w:val="CommentText"/>
    <w:uiPriority w:val="99"/>
    <w:rsid w:val="00104BC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04BC4"/>
    <w:rPr>
      <w:b/>
      <w:bCs/>
    </w:rPr>
  </w:style>
  <w:style w:type="character" w:customStyle="1" w:styleId="CommentSubjectChar">
    <w:name w:val="Comment Subject Char"/>
    <w:basedOn w:val="CommentTextChar"/>
    <w:link w:val="CommentSubject"/>
    <w:uiPriority w:val="99"/>
    <w:semiHidden/>
    <w:rsid w:val="00104BC4"/>
    <w:rPr>
      <w:rFonts w:ascii="Calibri" w:hAnsi="Calibri" w:cs="Calibri"/>
      <w:b/>
      <w:bCs/>
      <w:sz w:val="20"/>
      <w:szCs w:val="20"/>
    </w:rPr>
  </w:style>
  <w:style w:type="paragraph" w:styleId="BalloonText">
    <w:name w:val="Balloon Text"/>
    <w:basedOn w:val="Normal"/>
    <w:link w:val="BalloonTextChar"/>
    <w:uiPriority w:val="99"/>
    <w:semiHidden/>
    <w:unhideWhenUsed/>
    <w:rsid w:val="00104B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BC4"/>
    <w:rPr>
      <w:rFonts w:ascii="Segoe UI" w:hAnsi="Segoe UI" w:cs="Segoe UI"/>
      <w:sz w:val="18"/>
      <w:szCs w:val="18"/>
    </w:rPr>
  </w:style>
  <w:style w:type="paragraph" w:customStyle="1" w:styleId="paragraph">
    <w:name w:val="paragraph"/>
    <w:basedOn w:val="Normal"/>
    <w:rsid w:val="0034035F"/>
    <w:rPr>
      <w:lang w:eastAsia="zh-CN"/>
    </w:rPr>
  </w:style>
  <w:style w:type="character" w:customStyle="1" w:styleId="spellingerror">
    <w:name w:val="spellingerror"/>
    <w:basedOn w:val="DefaultParagraphFont"/>
    <w:rsid w:val="0034035F"/>
  </w:style>
  <w:style w:type="character" w:customStyle="1" w:styleId="normaltextrun">
    <w:name w:val="normaltextrun"/>
    <w:basedOn w:val="DefaultParagraphFont"/>
    <w:rsid w:val="0034035F"/>
  </w:style>
  <w:style w:type="character" w:customStyle="1" w:styleId="eop">
    <w:name w:val="eop"/>
    <w:basedOn w:val="DefaultParagraphFont"/>
    <w:rsid w:val="0034035F"/>
  </w:style>
  <w:style w:type="character" w:customStyle="1" w:styleId="Heading4Char">
    <w:name w:val="Heading 4 Char"/>
    <w:basedOn w:val="DefaultParagraphFont"/>
    <w:link w:val="Heading4"/>
    <w:uiPriority w:val="9"/>
    <w:rsid w:val="00E30984"/>
    <w:rPr>
      <w:rFonts w:asciiTheme="majorHAnsi" w:eastAsiaTheme="majorEastAsia" w:hAnsiTheme="majorHAnsi" w:cstheme="majorBidi"/>
      <w:b/>
      <w:bCs/>
      <w:i/>
      <w:iCs/>
      <w:color w:val="000000" w:themeColor="text1"/>
    </w:rPr>
  </w:style>
  <w:style w:type="table" w:styleId="GridTable1Light-Accent1">
    <w:name w:val="Grid Table 1 Light Accent 1"/>
    <w:basedOn w:val="TableNormal"/>
    <w:uiPriority w:val="46"/>
    <w:rsid w:val="0008682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7B594C"/>
    <w:pPr>
      <w:spacing w:before="100" w:beforeAutospacing="1" w:after="100" w:afterAutospacing="1"/>
    </w:pPr>
  </w:style>
  <w:style w:type="character" w:customStyle="1" w:styleId="Heading5Char">
    <w:name w:val="Heading 5 Char"/>
    <w:basedOn w:val="DefaultParagraphFont"/>
    <w:link w:val="Heading5"/>
    <w:uiPriority w:val="9"/>
    <w:semiHidden/>
    <w:rsid w:val="00E3098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3098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309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09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0984"/>
    <w:rPr>
      <w:rFonts w:asciiTheme="majorHAnsi" w:eastAsiaTheme="majorEastAsia" w:hAnsiTheme="majorHAnsi" w:cstheme="majorBidi"/>
      <w:i/>
      <w:iCs/>
      <w:color w:val="404040" w:themeColor="text1" w:themeTint="BF"/>
      <w:sz w:val="20"/>
      <w:szCs w:val="20"/>
    </w:rPr>
  </w:style>
  <w:style w:type="character" w:customStyle="1" w:styleId="Code-Class">
    <w:name w:val="Code - Class"/>
    <w:basedOn w:val="DefaultParagraphFont"/>
    <w:uiPriority w:val="1"/>
    <w:rsid w:val="00B21BDA"/>
    <w:rPr>
      <w:color w:val="2B91AF"/>
    </w:rPr>
  </w:style>
  <w:style w:type="paragraph" w:styleId="ListBullet">
    <w:name w:val="List Bullet"/>
    <w:basedOn w:val="Normal"/>
    <w:uiPriority w:val="99"/>
    <w:unhideWhenUsed/>
    <w:rsid w:val="00B21BDA"/>
    <w:pPr>
      <w:tabs>
        <w:tab w:val="num" w:pos="360"/>
      </w:tabs>
      <w:ind w:left="360" w:hanging="360"/>
      <w:contextualSpacing/>
    </w:pPr>
    <w:rPr>
      <w:rFonts w:eastAsiaTheme="minorHAnsi"/>
    </w:rPr>
  </w:style>
  <w:style w:type="paragraph" w:styleId="Header">
    <w:name w:val="header"/>
    <w:basedOn w:val="Normal"/>
    <w:link w:val="HeaderChar"/>
    <w:uiPriority w:val="99"/>
    <w:unhideWhenUsed/>
    <w:rsid w:val="00B21BDA"/>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B21BDA"/>
    <w:rPr>
      <w:rFonts w:eastAsiaTheme="minorHAnsi"/>
    </w:rPr>
  </w:style>
  <w:style w:type="paragraph" w:styleId="Footer">
    <w:name w:val="footer"/>
    <w:basedOn w:val="Normal"/>
    <w:link w:val="FooterChar"/>
    <w:uiPriority w:val="99"/>
    <w:unhideWhenUsed/>
    <w:rsid w:val="00B21BDA"/>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B21BDA"/>
    <w:rPr>
      <w:rFonts w:eastAsiaTheme="minorHAnsi"/>
    </w:rPr>
  </w:style>
  <w:style w:type="paragraph" w:styleId="Revision">
    <w:name w:val="Revision"/>
    <w:hidden/>
    <w:uiPriority w:val="99"/>
    <w:semiHidden/>
    <w:rsid w:val="00B21BDA"/>
    <w:pPr>
      <w:spacing w:after="0" w:line="240" w:lineRule="auto"/>
    </w:pPr>
    <w:rPr>
      <w:rFonts w:eastAsiaTheme="minorHAnsi"/>
    </w:rPr>
  </w:style>
  <w:style w:type="character" w:styleId="HTMLCode">
    <w:name w:val="HTML Code"/>
    <w:basedOn w:val="DefaultParagraphFont"/>
    <w:uiPriority w:val="99"/>
    <w:semiHidden/>
    <w:unhideWhenUsed/>
    <w:rsid w:val="00B21BDA"/>
    <w:rPr>
      <w:rFonts w:ascii="Courier New" w:eastAsia="Times New Roman" w:hAnsi="Courier New" w:cs="Courier New"/>
      <w:sz w:val="20"/>
      <w:szCs w:val="20"/>
    </w:rPr>
  </w:style>
  <w:style w:type="character" w:customStyle="1" w:styleId="sbrace">
    <w:name w:val="sbrace"/>
    <w:basedOn w:val="DefaultParagraphFont"/>
    <w:rsid w:val="00B21BDA"/>
  </w:style>
  <w:style w:type="character" w:customStyle="1" w:styleId="sobjectk">
    <w:name w:val="sobjectk"/>
    <w:basedOn w:val="DefaultParagraphFont"/>
    <w:rsid w:val="00B21BDA"/>
  </w:style>
  <w:style w:type="character" w:customStyle="1" w:styleId="scolon">
    <w:name w:val="scolon"/>
    <w:basedOn w:val="DefaultParagraphFont"/>
    <w:rsid w:val="00B21BDA"/>
  </w:style>
  <w:style w:type="character" w:customStyle="1" w:styleId="sbracket">
    <w:name w:val="sbracket"/>
    <w:basedOn w:val="DefaultParagraphFont"/>
    <w:rsid w:val="00B21BDA"/>
  </w:style>
  <w:style w:type="character" w:customStyle="1" w:styleId="sobjectv">
    <w:name w:val="sobjectv"/>
    <w:basedOn w:val="DefaultParagraphFont"/>
    <w:rsid w:val="00B21BDA"/>
  </w:style>
  <w:style w:type="character" w:customStyle="1" w:styleId="scomma">
    <w:name w:val="scomma"/>
    <w:basedOn w:val="DefaultParagraphFont"/>
    <w:rsid w:val="00B21BDA"/>
  </w:style>
  <w:style w:type="character" w:styleId="IntenseEmphasis">
    <w:name w:val="Intense Emphasis"/>
    <w:basedOn w:val="DefaultParagraphFont"/>
    <w:uiPriority w:val="21"/>
    <w:qFormat/>
    <w:rsid w:val="00E30984"/>
    <w:rPr>
      <w:b/>
      <w:bCs/>
      <w:i/>
      <w:iCs/>
      <w:caps/>
    </w:rPr>
  </w:style>
  <w:style w:type="paragraph" w:styleId="TOC1">
    <w:name w:val="toc 1"/>
    <w:basedOn w:val="Normal"/>
    <w:next w:val="Normal"/>
    <w:link w:val="TOC1Char"/>
    <w:autoRedefine/>
    <w:uiPriority w:val="39"/>
    <w:unhideWhenUsed/>
    <w:rsid w:val="00B21BDA"/>
    <w:pPr>
      <w:tabs>
        <w:tab w:val="left" w:pos="440"/>
        <w:tab w:val="right" w:leader="dot" w:pos="9350"/>
      </w:tabs>
      <w:spacing w:after="100" w:line="276" w:lineRule="auto"/>
    </w:pPr>
    <w:rPr>
      <w:rFonts w:ascii="Segoe UI" w:eastAsiaTheme="minorHAnsi" w:hAnsi="Segoe UI"/>
      <w:sz w:val="20"/>
    </w:rPr>
  </w:style>
  <w:style w:type="paragraph" w:styleId="TOC2">
    <w:name w:val="toc 2"/>
    <w:basedOn w:val="Normal"/>
    <w:next w:val="Normal"/>
    <w:autoRedefine/>
    <w:uiPriority w:val="39"/>
    <w:unhideWhenUsed/>
    <w:rsid w:val="00B21BDA"/>
    <w:pPr>
      <w:tabs>
        <w:tab w:val="left" w:pos="880"/>
        <w:tab w:val="right" w:leader="dot" w:pos="9350"/>
      </w:tabs>
      <w:spacing w:after="100" w:line="276" w:lineRule="auto"/>
      <w:ind w:left="220"/>
    </w:pPr>
    <w:rPr>
      <w:rFonts w:ascii="Segoe UI" w:eastAsiaTheme="minorHAnsi" w:hAnsi="Segoe UI"/>
      <w:sz w:val="20"/>
    </w:rPr>
  </w:style>
  <w:style w:type="paragraph" w:styleId="TOC3">
    <w:name w:val="toc 3"/>
    <w:basedOn w:val="Normal"/>
    <w:next w:val="Normal"/>
    <w:autoRedefine/>
    <w:uiPriority w:val="39"/>
    <w:unhideWhenUsed/>
    <w:rsid w:val="00B21BDA"/>
    <w:pPr>
      <w:spacing w:after="100" w:line="276" w:lineRule="auto"/>
      <w:ind w:left="440"/>
    </w:pPr>
    <w:rPr>
      <w:rFonts w:ascii="Segoe UI" w:eastAsiaTheme="minorHAnsi" w:hAnsi="Segoe UI"/>
      <w:sz w:val="20"/>
    </w:rPr>
  </w:style>
  <w:style w:type="character" w:customStyle="1" w:styleId="TOC1Char">
    <w:name w:val="TOC 1 Char"/>
    <w:basedOn w:val="DefaultParagraphFont"/>
    <w:link w:val="TOC1"/>
    <w:uiPriority w:val="39"/>
    <w:rsid w:val="00B21BDA"/>
    <w:rPr>
      <w:rFonts w:ascii="Segoe UI" w:eastAsiaTheme="minorHAnsi" w:hAnsi="Segoe UI"/>
      <w:sz w:val="20"/>
    </w:rPr>
  </w:style>
  <w:style w:type="paragraph" w:styleId="TOC4">
    <w:name w:val="toc 4"/>
    <w:basedOn w:val="Normal"/>
    <w:next w:val="Normal"/>
    <w:autoRedefine/>
    <w:uiPriority w:val="39"/>
    <w:unhideWhenUsed/>
    <w:rsid w:val="00B21BDA"/>
    <w:pPr>
      <w:spacing w:after="100"/>
      <w:ind w:left="660"/>
    </w:pPr>
  </w:style>
  <w:style w:type="paragraph" w:styleId="TOC5">
    <w:name w:val="toc 5"/>
    <w:basedOn w:val="Normal"/>
    <w:next w:val="Normal"/>
    <w:autoRedefine/>
    <w:uiPriority w:val="39"/>
    <w:unhideWhenUsed/>
    <w:rsid w:val="00B21BDA"/>
    <w:pPr>
      <w:spacing w:after="100"/>
      <w:ind w:left="880"/>
    </w:pPr>
  </w:style>
  <w:style w:type="paragraph" w:styleId="TOC6">
    <w:name w:val="toc 6"/>
    <w:basedOn w:val="Normal"/>
    <w:next w:val="Normal"/>
    <w:autoRedefine/>
    <w:uiPriority w:val="39"/>
    <w:unhideWhenUsed/>
    <w:rsid w:val="00B21BDA"/>
    <w:pPr>
      <w:spacing w:after="100"/>
      <w:ind w:left="1100"/>
    </w:pPr>
  </w:style>
  <w:style w:type="paragraph" w:styleId="TOC7">
    <w:name w:val="toc 7"/>
    <w:basedOn w:val="Normal"/>
    <w:next w:val="Normal"/>
    <w:autoRedefine/>
    <w:uiPriority w:val="39"/>
    <w:unhideWhenUsed/>
    <w:rsid w:val="00B21BDA"/>
    <w:pPr>
      <w:spacing w:after="100"/>
      <w:ind w:left="1320"/>
    </w:pPr>
  </w:style>
  <w:style w:type="paragraph" w:styleId="TOC8">
    <w:name w:val="toc 8"/>
    <w:basedOn w:val="Normal"/>
    <w:next w:val="Normal"/>
    <w:autoRedefine/>
    <w:uiPriority w:val="39"/>
    <w:unhideWhenUsed/>
    <w:rsid w:val="00B21BDA"/>
    <w:pPr>
      <w:spacing w:after="100"/>
      <w:ind w:left="1540"/>
    </w:pPr>
  </w:style>
  <w:style w:type="paragraph" w:styleId="TOC9">
    <w:name w:val="toc 9"/>
    <w:basedOn w:val="Normal"/>
    <w:next w:val="Normal"/>
    <w:autoRedefine/>
    <w:uiPriority w:val="39"/>
    <w:unhideWhenUsed/>
    <w:rsid w:val="00B21BDA"/>
    <w:pPr>
      <w:spacing w:after="100"/>
      <w:ind w:left="1760"/>
    </w:pPr>
  </w:style>
  <w:style w:type="paragraph" w:styleId="HTMLPreformatted">
    <w:name w:val="HTML Preformatted"/>
    <w:basedOn w:val="Normal"/>
    <w:link w:val="HTMLPreformattedChar"/>
    <w:uiPriority w:val="99"/>
    <w:unhideWhenUsed/>
    <w:rsid w:val="00B21BDA"/>
    <w:rPr>
      <w:rFonts w:ascii="Consolas" w:eastAsiaTheme="minorHAnsi" w:hAnsi="Consolas" w:cs="Consolas"/>
      <w:sz w:val="20"/>
      <w:szCs w:val="20"/>
    </w:rPr>
  </w:style>
  <w:style w:type="character" w:customStyle="1" w:styleId="HTMLPreformattedChar">
    <w:name w:val="HTML Preformatted Char"/>
    <w:basedOn w:val="DefaultParagraphFont"/>
    <w:link w:val="HTMLPreformatted"/>
    <w:uiPriority w:val="99"/>
    <w:rsid w:val="00B21BDA"/>
    <w:rPr>
      <w:rFonts w:ascii="Consolas" w:eastAsiaTheme="minorHAnsi" w:hAnsi="Consolas" w:cs="Consolas"/>
      <w:sz w:val="20"/>
      <w:szCs w:val="20"/>
    </w:rPr>
  </w:style>
  <w:style w:type="paragraph" w:customStyle="1" w:styleId="CodeBlock">
    <w:name w:val="Code Block"/>
    <w:basedOn w:val="Normal"/>
    <w:link w:val="CodeBlockChar"/>
    <w:rsid w:val="00B21BDA"/>
    <w:pPr>
      <w:keepLines/>
      <w:pBdr>
        <w:top w:val="single" w:sz="12" w:space="1" w:color="auto"/>
        <w:left w:val="single" w:sz="12" w:space="4" w:color="auto"/>
        <w:bottom w:val="single" w:sz="12" w:space="1" w:color="auto"/>
        <w:right w:val="single" w:sz="12" w:space="4" w:color="auto"/>
      </w:pBdr>
      <w:spacing w:after="240"/>
      <w:ind w:left="706"/>
      <w:contextualSpacing/>
    </w:pPr>
    <w:rPr>
      <w:rFonts w:ascii="Consolas" w:hAnsi="Consolas"/>
      <w:lang w:eastAsia="ja-JP"/>
    </w:rPr>
  </w:style>
  <w:style w:type="character" w:customStyle="1" w:styleId="CodeBlockChar">
    <w:name w:val="Code Block Char"/>
    <w:basedOn w:val="DefaultParagraphFont"/>
    <w:link w:val="CodeBlock"/>
    <w:rsid w:val="00B21BDA"/>
    <w:rPr>
      <w:rFonts w:ascii="Consolas" w:eastAsiaTheme="minorEastAsia" w:hAnsi="Consolas"/>
      <w:lang w:eastAsia="ja-JP"/>
    </w:rPr>
  </w:style>
  <w:style w:type="character" w:styleId="SubtleEmphasis">
    <w:name w:val="Subtle Emphasis"/>
    <w:basedOn w:val="DefaultParagraphFont"/>
    <w:uiPriority w:val="19"/>
    <w:qFormat/>
    <w:rsid w:val="00E30984"/>
    <w:rPr>
      <w:i/>
      <w:iCs/>
      <w:color w:val="404040" w:themeColor="text1" w:themeTint="BF"/>
    </w:rPr>
  </w:style>
  <w:style w:type="paragraph" w:customStyle="1" w:styleId="xl65">
    <w:name w:val="xl65"/>
    <w:basedOn w:val="Normal"/>
    <w:uiPriority w:val="99"/>
    <w:rsid w:val="00B21BDA"/>
    <w:pPr>
      <w:spacing w:before="100" w:beforeAutospacing="1" w:after="100" w:afterAutospacing="1"/>
    </w:pPr>
  </w:style>
  <w:style w:type="paragraph" w:customStyle="1" w:styleId="xl66">
    <w:name w:val="xl66"/>
    <w:basedOn w:val="Normal"/>
    <w:uiPriority w:val="99"/>
    <w:rsid w:val="00B21BDA"/>
    <w:pPr>
      <w:spacing w:before="100" w:beforeAutospacing="1" w:after="100" w:afterAutospacing="1"/>
    </w:pPr>
  </w:style>
  <w:style w:type="paragraph" w:customStyle="1" w:styleId="msonormal0">
    <w:name w:val="msonormal"/>
    <w:basedOn w:val="Normal"/>
    <w:uiPriority w:val="99"/>
    <w:rsid w:val="00B21BDA"/>
    <w:pPr>
      <w:spacing w:before="100" w:beforeAutospacing="1" w:after="100" w:afterAutospacing="1"/>
    </w:pPr>
  </w:style>
  <w:style w:type="character" w:styleId="PlaceholderText">
    <w:name w:val="Placeholder Text"/>
    <w:basedOn w:val="DefaultParagraphFont"/>
    <w:uiPriority w:val="99"/>
    <w:semiHidden/>
    <w:rsid w:val="00B21BDA"/>
    <w:rPr>
      <w:color w:val="808080"/>
    </w:rPr>
  </w:style>
  <w:style w:type="character" w:customStyle="1" w:styleId="Mention1">
    <w:name w:val="Mention1"/>
    <w:basedOn w:val="DefaultParagraphFont"/>
    <w:uiPriority w:val="99"/>
    <w:semiHidden/>
    <w:unhideWhenUsed/>
    <w:rsid w:val="00B21BDA"/>
    <w:rPr>
      <w:color w:val="2B579A"/>
      <w:shd w:val="clear" w:color="auto" w:fill="E6E6E6"/>
    </w:rPr>
  </w:style>
  <w:style w:type="paragraph" w:customStyle="1" w:styleId="Comment">
    <w:name w:val="Comment"/>
    <w:basedOn w:val="Normal"/>
    <w:rsid w:val="002263F9"/>
    <w:rPr>
      <w:rFonts w:ascii="Consolas" w:hAnsi="Consolas" w:cs="Consolas"/>
      <w:color w:val="008000"/>
      <w:sz w:val="19"/>
      <w:szCs w:val="19"/>
    </w:rPr>
  </w:style>
  <w:style w:type="paragraph" w:styleId="Caption">
    <w:name w:val="caption"/>
    <w:basedOn w:val="Normal"/>
    <w:next w:val="Normal"/>
    <w:uiPriority w:val="35"/>
    <w:semiHidden/>
    <w:unhideWhenUsed/>
    <w:qFormat/>
    <w:rsid w:val="00E30984"/>
    <w:pPr>
      <w:spacing w:after="200"/>
    </w:pPr>
    <w:rPr>
      <w:i/>
      <w:iCs/>
      <w:color w:val="44546A" w:themeColor="text2"/>
      <w:sz w:val="18"/>
      <w:szCs w:val="18"/>
    </w:rPr>
  </w:style>
  <w:style w:type="paragraph" w:styleId="Subtitle">
    <w:name w:val="Subtitle"/>
    <w:basedOn w:val="Normal"/>
    <w:next w:val="Normal"/>
    <w:link w:val="SubtitleChar"/>
    <w:uiPriority w:val="11"/>
    <w:qFormat/>
    <w:rsid w:val="00E3098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30984"/>
    <w:rPr>
      <w:color w:val="5A5A5A" w:themeColor="text1" w:themeTint="A5"/>
      <w:spacing w:val="10"/>
    </w:rPr>
  </w:style>
  <w:style w:type="character" w:styleId="Strong">
    <w:name w:val="Strong"/>
    <w:basedOn w:val="DefaultParagraphFont"/>
    <w:uiPriority w:val="22"/>
    <w:qFormat/>
    <w:rsid w:val="00E30984"/>
    <w:rPr>
      <w:b/>
      <w:bCs/>
      <w:color w:val="000000" w:themeColor="text1"/>
    </w:rPr>
  </w:style>
  <w:style w:type="character" w:styleId="Emphasis">
    <w:name w:val="Emphasis"/>
    <w:basedOn w:val="DefaultParagraphFont"/>
    <w:uiPriority w:val="20"/>
    <w:qFormat/>
    <w:rsid w:val="00E30984"/>
    <w:rPr>
      <w:i/>
      <w:iCs/>
      <w:color w:val="auto"/>
    </w:rPr>
  </w:style>
  <w:style w:type="paragraph" w:styleId="NoSpacing">
    <w:name w:val="No Spacing"/>
    <w:uiPriority w:val="1"/>
    <w:qFormat/>
    <w:rsid w:val="00E30984"/>
    <w:pPr>
      <w:spacing w:after="0" w:line="240" w:lineRule="auto"/>
    </w:pPr>
  </w:style>
  <w:style w:type="paragraph" w:styleId="Quote">
    <w:name w:val="Quote"/>
    <w:basedOn w:val="Normal"/>
    <w:next w:val="Normal"/>
    <w:link w:val="QuoteChar"/>
    <w:uiPriority w:val="29"/>
    <w:qFormat/>
    <w:rsid w:val="00E30984"/>
    <w:pPr>
      <w:spacing w:before="160"/>
      <w:ind w:left="720" w:right="720"/>
    </w:pPr>
    <w:rPr>
      <w:i/>
      <w:iCs/>
      <w:color w:val="000000" w:themeColor="text1"/>
    </w:rPr>
  </w:style>
  <w:style w:type="character" w:customStyle="1" w:styleId="QuoteChar">
    <w:name w:val="Quote Char"/>
    <w:basedOn w:val="DefaultParagraphFont"/>
    <w:link w:val="Quote"/>
    <w:uiPriority w:val="29"/>
    <w:rsid w:val="00E30984"/>
    <w:rPr>
      <w:i/>
      <w:iCs/>
      <w:color w:val="000000" w:themeColor="text1"/>
    </w:rPr>
  </w:style>
  <w:style w:type="paragraph" w:styleId="IntenseQuote">
    <w:name w:val="Intense Quote"/>
    <w:basedOn w:val="Normal"/>
    <w:next w:val="Normal"/>
    <w:link w:val="IntenseQuoteChar"/>
    <w:uiPriority w:val="30"/>
    <w:qFormat/>
    <w:rsid w:val="00E309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30984"/>
    <w:rPr>
      <w:color w:val="000000" w:themeColor="text1"/>
      <w:shd w:val="clear" w:color="auto" w:fill="F2F2F2" w:themeFill="background1" w:themeFillShade="F2"/>
    </w:rPr>
  </w:style>
  <w:style w:type="character" w:styleId="SubtleReference">
    <w:name w:val="Subtle Reference"/>
    <w:basedOn w:val="DefaultParagraphFont"/>
    <w:uiPriority w:val="31"/>
    <w:qFormat/>
    <w:rsid w:val="00E309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0984"/>
    <w:rPr>
      <w:b/>
      <w:bCs/>
      <w:smallCaps/>
      <w:u w:val="single"/>
    </w:rPr>
  </w:style>
  <w:style w:type="character" w:styleId="BookTitle">
    <w:name w:val="Book Title"/>
    <w:basedOn w:val="DefaultParagraphFont"/>
    <w:uiPriority w:val="33"/>
    <w:qFormat/>
    <w:rsid w:val="00E30984"/>
    <w:rPr>
      <w:b w:val="0"/>
      <w:bCs w:val="0"/>
      <w:smallCaps/>
      <w:spacing w:val="5"/>
    </w:rPr>
  </w:style>
  <w:style w:type="paragraph" w:styleId="TOCHeading">
    <w:name w:val="TOC Heading"/>
    <w:basedOn w:val="Heading1"/>
    <w:next w:val="Normal"/>
    <w:uiPriority w:val="39"/>
    <w:semiHidden/>
    <w:unhideWhenUsed/>
    <w:qFormat/>
    <w:rsid w:val="00E30984"/>
    <w:pPr>
      <w:outlineLvl w:val="9"/>
    </w:pPr>
  </w:style>
  <w:style w:type="character" w:customStyle="1" w:styleId="UnresolvedMention1">
    <w:name w:val="Unresolved Mention1"/>
    <w:basedOn w:val="DefaultParagraphFont"/>
    <w:uiPriority w:val="99"/>
    <w:semiHidden/>
    <w:unhideWhenUsed/>
    <w:rsid w:val="00C213AC"/>
    <w:rPr>
      <w:color w:val="808080"/>
      <w:shd w:val="clear" w:color="auto" w:fill="E6E6E6"/>
    </w:rPr>
  </w:style>
  <w:style w:type="character" w:customStyle="1" w:styleId="Mention2">
    <w:name w:val="Mention2"/>
    <w:basedOn w:val="DefaultParagraphFont"/>
    <w:uiPriority w:val="99"/>
    <w:semiHidden/>
    <w:unhideWhenUsed/>
    <w:rsid w:val="00890BF6"/>
    <w:rPr>
      <w:color w:val="2B579A"/>
      <w:shd w:val="clear" w:color="auto" w:fill="E6E6E6"/>
    </w:rPr>
  </w:style>
  <w:style w:type="character" w:styleId="UnresolvedMention">
    <w:name w:val="Unresolved Mention"/>
    <w:basedOn w:val="DefaultParagraphFont"/>
    <w:uiPriority w:val="99"/>
    <w:semiHidden/>
    <w:unhideWhenUsed/>
    <w:rsid w:val="009612CB"/>
    <w:rPr>
      <w:color w:val="808080"/>
      <w:shd w:val="clear" w:color="auto" w:fill="E6E6E6"/>
    </w:rPr>
  </w:style>
  <w:style w:type="paragraph" w:customStyle="1" w:styleId="Codecomments">
    <w:name w:val="Code comments"/>
    <w:basedOn w:val="Code"/>
    <w:qFormat/>
    <w:rsid w:val="00486537"/>
    <w:pPr>
      <w:contextualSpacing w:val="0"/>
    </w:pPr>
    <w:rPr>
      <w:rFonts w:eastAsia="SimSun"/>
      <w:noProof w:val="0"/>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7435">
      <w:bodyDiv w:val="1"/>
      <w:marLeft w:val="0"/>
      <w:marRight w:val="0"/>
      <w:marTop w:val="0"/>
      <w:marBottom w:val="0"/>
      <w:divBdr>
        <w:top w:val="none" w:sz="0" w:space="0" w:color="auto"/>
        <w:left w:val="none" w:sz="0" w:space="0" w:color="auto"/>
        <w:bottom w:val="none" w:sz="0" w:space="0" w:color="auto"/>
        <w:right w:val="none" w:sz="0" w:space="0" w:color="auto"/>
      </w:divBdr>
      <w:divsChild>
        <w:div w:id="1416782611">
          <w:marLeft w:val="0"/>
          <w:marRight w:val="0"/>
          <w:marTop w:val="0"/>
          <w:marBottom w:val="0"/>
          <w:divBdr>
            <w:top w:val="none" w:sz="0" w:space="0" w:color="auto"/>
            <w:left w:val="none" w:sz="0" w:space="0" w:color="auto"/>
            <w:bottom w:val="none" w:sz="0" w:space="0" w:color="auto"/>
            <w:right w:val="none" w:sz="0" w:space="0" w:color="auto"/>
          </w:divBdr>
          <w:divsChild>
            <w:div w:id="1448232876">
              <w:marLeft w:val="0"/>
              <w:marRight w:val="0"/>
              <w:marTop w:val="0"/>
              <w:marBottom w:val="0"/>
              <w:divBdr>
                <w:top w:val="none" w:sz="0" w:space="0" w:color="auto"/>
                <w:left w:val="none" w:sz="0" w:space="0" w:color="auto"/>
                <w:bottom w:val="none" w:sz="0" w:space="0" w:color="auto"/>
                <w:right w:val="none" w:sz="0" w:space="0" w:color="auto"/>
              </w:divBdr>
            </w:div>
            <w:div w:id="613050670">
              <w:marLeft w:val="0"/>
              <w:marRight w:val="0"/>
              <w:marTop w:val="0"/>
              <w:marBottom w:val="0"/>
              <w:divBdr>
                <w:top w:val="none" w:sz="0" w:space="0" w:color="auto"/>
                <w:left w:val="none" w:sz="0" w:space="0" w:color="auto"/>
                <w:bottom w:val="none" w:sz="0" w:space="0" w:color="auto"/>
                <w:right w:val="none" w:sz="0" w:space="0" w:color="auto"/>
              </w:divBdr>
            </w:div>
            <w:div w:id="977489649">
              <w:marLeft w:val="0"/>
              <w:marRight w:val="0"/>
              <w:marTop w:val="0"/>
              <w:marBottom w:val="0"/>
              <w:divBdr>
                <w:top w:val="none" w:sz="0" w:space="0" w:color="auto"/>
                <w:left w:val="none" w:sz="0" w:space="0" w:color="auto"/>
                <w:bottom w:val="none" w:sz="0" w:space="0" w:color="auto"/>
                <w:right w:val="none" w:sz="0" w:space="0" w:color="auto"/>
              </w:divBdr>
            </w:div>
            <w:div w:id="116334813">
              <w:marLeft w:val="0"/>
              <w:marRight w:val="0"/>
              <w:marTop w:val="0"/>
              <w:marBottom w:val="0"/>
              <w:divBdr>
                <w:top w:val="none" w:sz="0" w:space="0" w:color="auto"/>
                <w:left w:val="none" w:sz="0" w:space="0" w:color="auto"/>
                <w:bottom w:val="none" w:sz="0" w:space="0" w:color="auto"/>
                <w:right w:val="none" w:sz="0" w:space="0" w:color="auto"/>
              </w:divBdr>
            </w:div>
            <w:div w:id="1049766115">
              <w:marLeft w:val="0"/>
              <w:marRight w:val="0"/>
              <w:marTop w:val="0"/>
              <w:marBottom w:val="0"/>
              <w:divBdr>
                <w:top w:val="none" w:sz="0" w:space="0" w:color="auto"/>
                <w:left w:val="none" w:sz="0" w:space="0" w:color="auto"/>
                <w:bottom w:val="none" w:sz="0" w:space="0" w:color="auto"/>
                <w:right w:val="none" w:sz="0" w:space="0" w:color="auto"/>
              </w:divBdr>
            </w:div>
            <w:div w:id="670836380">
              <w:marLeft w:val="0"/>
              <w:marRight w:val="0"/>
              <w:marTop w:val="0"/>
              <w:marBottom w:val="0"/>
              <w:divBdr>
                <w:top w:val="none" w:sz="0" w:space="0" w:color="auto"/>
                <w:left w:val="none" w:sz="0" w:space="0" w:color="auto"/>
                <w:bottom w:val="none" w:sz="0" w:space="0" w:color="auto"/>
                <w:right w:val="none" w:sz="0" w:space="0" w:color="auto"/>
              </w:divBdr>
            </w:div>
            <w:div w:id="955717962">
              <w:marLeft w:val="0"/>
              <w:marRight w:val="0"/>
              <w:marTop w:val="0"/>
              <w:marBottom w:val="0"/>
              <w:divBdr>
                <w:top w:val="none" w:sz="0" w:space="0" w:color="auto"/>
                <w:left w:val="none" w:sz="0" w:space="0" w:color="auto"/>
                <w:bottom w:val="none" w:sz="0" w:space="0" w:color="auto"/>
                <w:right w:val="none" w:sz="0" w:space="0" w:color="auto"/>
              </w:divBdr>
            </w:div>
            <w:div w:id="1000351696">
              <w:marLeft w:val="0"/>
              <w:marRight w:val="0"/>
              <w:marTop w:val="0"/>
              <w:marBottom w:val="0"/>
              <w:divBdr>
                <w:top w:val="none" w:sz="0" w:space="0" w:color="auto"/>
                <w:left w:val="none" w:sz="0" w:space="0" w:color="auto"/>
                <w:bottom w:val="none" w:sz="0" w:space="0" w:color="auto"/>
                <w:right w:val="none" w:sz="0" w:space="0" w:color="auto"/>
              </w:divBdr>
            </w:div>
            <w:div w:id="1675063204">
              <w:marLeft w:val="0"/>
              <w:marRight w:val="0"/>
              <w:marTop w:val="0"/>
              <w:marBottom w:val="0"/>
              <w:divBdr>
                <w:top w:val="none" w:sz="0" w:space="0" w:color="auto"/>
                <w:left w:val="none" w:sz="0" w:space="0" w:color="auto"/>
                <w:bottom w:val="none" w:sz="0" w:space="0" w:color="auto"/>
                <w:right w:val="none" w:sz="0" w:space="0" w:color="auto"/>
              </w:divBdr>
            </w:div>
            <w:div w:id="2917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2624">
      <w:bodyDiv w:val="1"/>
      <w:marLeft w:val="0"/>
      <w:marRight w:val="0"/>
      <w:marTop w:val="0"/>
      <w:marBottom w:val="0"/>
      <w:divBdr>
        <w:top w:val="none" w:sz="0" w:space="0" w:color="auto"/>
        <w:left w:val="none" w:sz="0" w:space="0" w:color="auto"/>
        <w:bottom w:val="none" w:sz="0" w:space="0" w:color="auto"/>
        <w:right w:val="none" w:sz="0" w:space="0" w:color="auto"/>
      </w:divBdr>
    </w:div>
    <w:div w:id="153379817">
      <w:bodyDiv w:val="1"/>
      <w:marLeft w:val="0"/>
      <w:marRight w:val="0"/>
      <w:marTop w:val="0"/>
      <w:marBottom w:val="0"/>
      <w:divBdr>
        <w:top w:val="none" w:sz="0" w:space="0" w:color="auto"/>
        <w:left w:val="none" w:sz="0" w:space="0" w:color="auto"/>
        <w:bottom w:val="none" w:sz="0" w:space="0" w:color="auto"/>
        <w:right w:val="none" w:sz="0" w:space="0" w:color="auto"/>
      </w:divBdr>
    </w:div>
    <w:div w:id="212500008">
      <w:bodyDiv w:val="1"/>
      <w:marLeft w:val="0"/>
      <w:marRight w:val="0"/>
      <w:marTop w:val="0"/>
      <w:marBottom w:val="0"/>
      <w:divBdr>
        <w:top w:val="none" w:sz="0" w:space="0" w:color="auto"/>
        <w:left w:val="none" w:sz="0" w:space="0" w:color="auto"/>
        <w:bottom w:val="none" w:sz="0" w:space="0" w:color="auto"/>
        <w:right w:val="none" w:sz="0" w:space="0" w:color="auto"/>
      </w:divBdr>
    </w:div>
    <w:div w:id="244346256">
      <w:bodyDiv w:val="1"/>
      <w:marLeft w:val="0"/>
      <w:marRight w:val="0"/>
      <w:marTop w:val="0"/>
      <w:marBottom w:val="0"/>
      <w:divBdr>
        <w:top w:val="none" w:sz="0" w:space="0" w:color="auto"/>
        <w:left w:val="none" w:sz="0" w:space="0" w:color="auto"/>
        <w:bottom w:val="none" w:sz="0" w:space="0" w:color="auto"/>
        <w:right w:val="none" w:sz="0" w:space="0" w:color="auto"/>
      </w:divBdr>
    </w:div>
    <w:div w:id="254560568">
      <w:bodyDiv w:val="1"/>
      <w:marLeft w:val="0"/>
      <w:marRight w:val="0"/>
      <w:marTop w:val="0"/>
      <w:marBottom w:val="0"/>
      <w:divBdr>
        <w:top w:val="none" w:sz="0" w:space="0" w:color="auto"/>
        <w:left w:val="none" w:sz="0" w:space="0" w:color="auto"/>
        <w:bottom w:val="none" w:sz="0" w:space="0" w:color="auto"/>
        <w:right w:val="none" w:sz="0" w:space="0" w:color="auto"/>
      </w:divBdr>
    </w:div>
    <w:div w:id="259487539">
      <w:bodyDiv w:val="1"/>
      <w:marLeft w:val="0"/>
      <w:marRight w:val="0"/>
      <w:marTop w:val="0"/>
      <w:marBottom w:val="0"/>
      <w:divBdr>
        <w:top w:val="none" w:sz="0" w:space="0" w:color="auto"/>
        <w:left w:val="none" w:sz="0" w:space="0" w:color="auto"/>
        <w:bottom w:val="none" w:sz="0" w:space="0" w:color="auto"/>
        <w:right w:val="none" w:sz="0" w:space="0" w:color="auto"/>
      </w:divBdr>
    </w:div>
    <w:div w:id="352921886">
      <w:bodyDiv w:val="1"/>
      <w:marLeft w:val="0"/>
      <w:marRight w:val="0"/>
      <w:marTop w:val="0"/>
      <w:marBottom w:val="0"/>
      <w:divBdr>
        <w:top w:val="none" w:sz="0" w:space="0" w:color="auto"/>
        <w:left w:val="none" w:sz="0" w:space="0" w:color="auto"/>
        <w:bottom w:val="none" w:sz="0" w:space="0" w:color="auto"/>
        <w:right w:val="none" w:sz="0" w:space="0" w:color="auto"/>
      </w:divBdr>
      <w:divsChild>
        <w:div w:id="1303778186">
          <w:marLeft w:val="0"/>
          <w:marRight w:val="0"/>
          <w:marTop w:val="0"/>
          <w:marBottom w:val="0"/>
          <w:divBdr>
            <w:top w:val="none" w:sz="0" w:space="0" w:color="auto"/>
            <w:left w:val="none" w:sz="0" w:space="0" w:color="auto"/>
            <w:bottom w:val="none" w:sz="0" w:space="0" w:color="auto"/>
            <w:right w:val="none" w:sz="0" w:space="0" w:color="auto"/>
          </w:divBdr>
          <w:divsChild>
            <w:div w:id="14332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4112">
      <w:bodyDiv w:val="1"/>
      <w:marLeft w:val="0"/>
      <w:marRight w:val="0"/>
      <w:marTop w:val="0"/>
      <w:marBottom w:val="0"/>
      <w:divBdr>
        <w:top w:val="none" w:sz="0" w:space="0" w:color="auto"/>
        <w:left w:val="none" w:sz="0" w:space="0" w:color="auto"/>
        <w:bottom w:val="none" w:sz="0" w:space="0" w:color="auto"/>
        <w:right w:val="none" w:sz="0" w:space="0" w:color="auto"/>
      </w:divBdr>
    </w:div>
    <w:div w:id="421032875">
      <w:bodyDiv w:val="1"/>
      <w:marLeft w:val="0"/>
      <w:marRight w:val="0"/>
      <w:marTop w:val="0"/>
      <w:marBottom w:val="0"/>
      <w:divBdr>
        <w:top w:val="none" w:sz="0" w:space="0" w:color="auto"/>
        <w:left w:val="none" w:sz="0" w:space="0" w:color="auto"/>
        <w:bottom w:val="none" w:sz="0" w:space="0" w:color="auto"/>
        <w:right w:val="none" w:sz="0" w:space="0" w:color="auto"/>
      </w:divBdr>
    </w:div>
    <w:div w:id="431167461">
      <w:bodyDiv w:val="1"/>
      <w:marLeft w:val="0"/>
      <w:marRight w:val="0"/>
      <w:marTop w:val="0"/>
      <w:marBottom w:val="0"/>
      <w:divBdr>
        <w:top w:val="none" w:sz="0" w:space="0" w:color="auto"/>
        <w:left w:val="none" w:sz="0" w:space="0" w:color="auto"/>
        <w:bottom w:val="none" w:sz="0" w:space="0" w:color="auto"/>
        <w:right w:val="none" w:sz="0" w:space="0" w:color="auto"/>
      </w:divBdr>
    </w:div>
    <w:div w:id="505557503">
      <w:bodyDiv w:val="1"/>
      <w:marLeft w:val="0"/>
      <w:marRight w:val="0"/>
      <w:marTop w:val="0"/>
      <w:marBottom w:val="0"/>
      <w:divBdr>
        <w:top w:val="none" w:sz="0" w:space="0" w:color="auto"/>
        <w:left w:val="none" w:sz="0" w:space="0" w:color="auto"/>
        <w:bottom w:val="none" w:sz="0" w:space="0" w:color="auto"/>
        <w:right w:val="none" w:sz="0" w:space="0" w:color="auto"/>
      </w:divBdr>
    </w:div>
    <w:div w:id="517160905">
      <w:bodyDiv w:val="1"/>
      <w:marLeft w:val="0"/>
      <w:marRight w:val="0"/>
      <w:marTop w:val="0"/>
      <w:marBottom w:val="0"/>
      <w:divBdr>
        <w:top w:val="none" w:sz="0" w:space="0" w:color="auto"/>
        <w:left w:val="none" w:sz="0" w:space="0" w:color="auto"/>
        <w:bottom w:val="none" w:sz="0" w:space="0" w:color="auto"/>
        <w:right w:val="none" w:sz="0" w:space="0" w:color="auto"/>
      </w:divBdr>
    </w:div>
    <w:div w:id="575895332">
      <w:bodyDiv w:val="1"/>
      <w:marLeft w:val="0"/>
      <w:marRight w:val="0"/>
      <w:marTop w:val="0"/>
      <w:marBottom w:val="0"/>
      <w:divBdr>
        <w:top w:val="none" w:sz="0" w:space="0" w:color="auto"/>
        <w:left w:val="none" w:sz="0" w:space="0" w:color="auto"/>
        <w:bottom w:val="none" w:sz="0" w:space="0" w:color="auto"/>
        <w:right w:val="none" w:sz="0" w:space="0" w:color="auto"/>
      </w:divBdr>
    </w:div>
    <w:div w:id="693925364">
      <w:bodyDiv w:val="1"/>
      <w:marLeft w:val="0"/>
      <w:marRight w:val="0"/>
      <w:marTop w:val="0"/>
      <w:marBottom w:val="0"/>
      <w:divBdr>
        <w:top w:val="none" w:sz="0" w:space="0" w:color="auto"/>
        <w:left w:val="none" w:sz="0" w:space="0" w:color="auto"/>
        <w:bottom w:val="none" w:sz="0" w:space="0" w:color="auto"/>
        <w:right w:val="none" w:sz="0" w:space="0" w:color="auto"/>
      </w:divBdr>
    </w:div>
    <w:div w:id="713113279">
      <w:bodyDiv w:val="1"/>
      <w:marLeft w:val="0"/>
      <w:marRight w:val="0"/>
      <w:marTop w:val="0"/>
      <w:marBottom w:val="0"/>
      <w:divBdr>
        <w:top w:val="none" w:sz="0" w:space="0" w:color="auto"/>
        <w:left w:val="none" w:sz="0" w:space="0" w:color="auto"/>
        <w:bottom w:val="none" w:sz="0" w:space="0" w:color="auto"/>
        <w:right w:val="none" w:sz="0" w:space="0" w:color="auto"/>
      </w:divBdr>
      <w:divsChild>
        <w:div w:id="488132741">
          <w:marLeft w:val="0"/>
          <w:marRight w:val="0"/>
          <w:marTop w:val="0"/>
          <w:marBottom w:val="0"/>
          <w:divBdr>
            <w:top w:val="none" w:sz="0" w:space="0" w:color="auto"/>
            <w:left w:val="none" w:sz="0" w:space="0" w:color="auto"/>
            <w:bottom w:val="none" w:sz="0" w:space="0" w:color="auto"/>
            <w:right w:val="none" w:sz="0" w:space="0" w:color="auto"/>
          </w:divBdr>
          <w:divsChild>
            <w:div w:id="569997680">
              <w:marLeft w:val="0"/>
              <w:marRight w:val="0"/>
              <w:marTop w:val="0"/>
              <w:marBottom w:val="0"/>
              <w:divBdr>
                <w:top w:val="none" w:sz="0" w:space="0" w:color="auto"/>
                <w:left w:val="none" w:sz="0" w:space="0" w:color="auto"/>
                <w:bottom w:val="none" w:sz="0" w:space="0" w:color="auto"/>
                <w:right w:val="none" w:sz="0" w:space="0" w:color="auto"/>
              </w:divBdr>
            </w:div>
            <w:div w:id="1616594594">
              <w:marLeft w:val="0"/>
              <w:marRight w:val="0"/>
              <w:marTop w:val="0"/>
              <w:marBottom w:val="0"/>
              <w:divBdr>
                <w:top w:val="none" w:sz="0" w:space="0" w:color="auto"/>
                <w:left w:val="none" w:sz="0" w:space="0" w:color="auto"/>
                <w:bottom w:val="none" w:sz="0" w:space="0" w:color="auto"/>
                <w:right w:val="none" w:sz="0" w:space="0" w:color="auto"/>
              </w:divBdr>
            </w:div>
            <w:div w:id="1323659164">
              <w:marLeft w:val="0"/>
              <w:marRight w:val="0"/>
              <w:marTop w:val="0"/>
              <w:marBottom w:val="0"/>
              <w:divBdr>
                <w:top w:val="none" w:sz="0" w:space="0" w:color="auto"/>
                <w:left w:val="none" w:sz="0" w:space="0" w:color="auto"/>
                <w:bottom w:val="none" w:sz="0" w:space="0" w:color="auto"/>
                <w:right w:val="none" w:sz="0" w:space="0" w:color="auto"/>
              </w:divBdr>
            </w:div>
            <w:div w:id="1644768360">
              <w:marLeft w:val="0"/>
              <w:marRight w:val="0"/>
              <w:marTop w:val="0"/>
              <w:marBottom w:val="0"/>
              <w:divBdr>
                <w:top w:val="none" w:sz="0" w:space="0" w:color="auto"/>
                <w:left w:val="none" w:sz="0" w:space="0" w:color="auto"/>
                <w:bottom w:val="none" w:sz="0" w:space="0" w:color="auto"/>
                <w:right w:val="none" w:sz="0" w:space="0" w:color="auto"/>
              </w:divBdr>
            </w:div>
            <w:div w:id="953828076">
              <w:marLeft w:val="0"/>
              <w:marRight w:val="0"/>
              <w:marTop w:val="0"/>
              <w:marBottom w:val="0"/>
              <w:divBdr>
                <w:top w:val="none" w:sz="0" w:space="0" w:color="auto"/>
                <w:left w:val="none" w:sz="0" w:space="0" w:color="auto"/>
                <w:bottom w:val="none" w:sz="0" w:space="0" w:color="auto"/>
                <w:right w:val="none" w:sz="0" w:space="0" w:color="auto"/>
              </w:divBdr>
            </w:div>
            <w:div w:id="2054572015">
              <w:marLeft w:val="0"/>
              <w:marRight w:val="0"/>
              <w:marTop w:val="0"/>
              <w:marBottom w:val="0"/>
              <w:divBdr>
                <w:top w:val="none" w:sz="0" w:space="0" w:color="auto"/>
                <w:left w:val="none" w:sz="0" w:space="0" w:color="auto"/>
                <w:bottom w:val="none" w:sz="0" w:space="0" w:color="auto"/>
                <w:right w:val="none" w:sz="0" w:space="0" w:color="auto"/>
              </w:divBdr>
            </w:div>
            <w:div w:id="873468885">
              <w:marLeft w:val="0"/>
              <w:marRight w:val="0"/>
              <w:marTop w:val="0"/>
              <w:marBottom w:val="0"/>
              <w:divBdr>
                <w:top w:val="none" w:sz="0" w:space="0" w:color="auto"/>
                <w:left w:val="none" w:sz="0" w:space="0" w:color="auto"/>
                <w:bottom w:val="none" w:sz="0" w:space="0" w:color="auto"/>
                <w:right w:val="none" w:sz="0" w:space="0" w:color="auto"/>
              </w:divBdr>
            </w:div>
            <w:div w:id="1653362916">
              <w:marLeft w:val="0"/>
              <w:marRight w:val="0"/>
              <w:marTop w:val="0"/>
              <w:marBottom w:val="0"/>
              <w:divBdr>
                <w:top w:val="none" w:sz="0" w:space="0" w:color="auto"/>
                <w:left w:val="none" w:sz="0" w:space="0" w:color="auto"/>
                <w:bottom w:val="none" w:sz="0" w:space="0" w:color="auto"/>
                <w:right w:val="none" w:sz="0" w:space="0" w:color="auto"/>
              </w:divBdr>
            </w:div>
            <w:div w:id="1442066290">
              <w:marLeft w:val="0"/>
              <w:marRight w:val="0"/>
              <w:marTop w:val="0"/>
              <w:marBottom w:val="0"/>
              <w:divBdr>
                <w:top w:val="none" w:sz="0" w:space="0" w:color="auto"/>
                <w:left w:val="none" w:sz="0" w:space="0" w:color="auto"/>
                <w:bottom w:val="none" w:sz="0" w:space="0" w:color="auto"/>
                <w:right w:val="none" w:sz="0" w:space="0" w:color="auto"/>
              </w:divBdr>
            </w:div>
            <w:div w:id="12961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4682">
      <w:bodyDiv w:val="1"/>
      <w:marLeft w:val="0"/>
      <w:marRight w:val="0"/>
      <w:marTop w:val="0"/>
      <w:marBottom w:val="0"/>
      <w:divBdr>
        <w:top w:val="none" w:sz="0" w:space="0" w:color="auto"/>
        <w:left w:val="none" w:sz="0" w:space="0" w:color="auto"/>
        <w:bottom w:val="none" w:sz="0" w:space="0" w:color="auto"/>
        <w:right w:val="none" w:sz="0" w:space="0" w:color="auto"/>
      </w:divBdr>
    </w:div>
    <w:div w:id="764497319">
      <w:bodyDiv w:val="1"/>
      <w:marLeft w:val="0"/>
      <w:marRight w:val="0"/>
      <w:marTop w:val="0"/>
      <w:marBottom w:val="0"/>
      <w:divBdr>
        <w:top w:val="none" w:sz="0" w:space="0" w:color="auto"/>
        <w:left w:val="none" w:sz="0" w:space="0" w:color="auto"/>
        <w:bottom w:val="none" w:sz="0" w:space="0" w:color="auto"/>
        <w:right w:val="none" w:sz="0" w:space="0" w:color="auto"/>
      </w:divBdr>
    </w:div>
    <w:div w:id="785152565">
      <w:bodyDiv w:val="1"/>
      <w:marLeft w:val="0"/>
      <w:marRight w:val="0"/>
      <w:marTop w:val="0"/>
      <w:marBottom w:val="0"/>
      <w:divBdr>
        <w:top w:val="none" w:sz="0" w:space="0" w:color="auto"/>
        <w:left w:val="none" w:sz="0" w:space="0" w:color="auto"/>
        <w:bottom w:val="none" w:sz="0" w:space="0" w:color="auto"/>
        <w:right w:val="none" w:sz="0" w:space="0" w:color="auto"/>
      </w:divBdr>
      <w:divsChild>
        <w:div w:id="33315734">
          <w:marLeft w:val="0"/>
          <w:marRight w:val="0"/>
          <w:marTop w:val="0"/>
          <w:marBottom w:val="0"/>
          <w:divBdr>
            <w:top w:val="none" w:sz="0" w:space="0" w:color="auto"/>
            <w:left w:val="none" w:sz="0" w:space="0" w:color="auto"/>
            <w:bottom w:val="none" w:sz="0" w:space="0" w:color="auto"/>
            <w:right w:val="none" w:sz="0" w:space="0" w:color="auto"/>
          </w:divBdr>
          <w:divsChild>
            <w:div w:id="20674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5802">
      <w:bodyDiv w:val="1"/>
      <w:marLeft w:val="0"/>
      <w:marRight w:val="0"/>
      <w:marTop w:val="0"/>
      <w:marBottom w:val="0"/>
      <w:divBdr>
        <w:top w:val="none" w:sz="0" w:space="0" w:color="auto"/>
        <w:left w:val="none" w:sz="0" w:space="0" w:color="auto"/>
        <w:bottom w:val="none" w:sz="0" w:space="0" w:color="auto"/>
        <w:right w:val="none" w:sz="0" w:space="0" w:color="auto"/>
      </w:divBdr>
    </w:div>
    <w:div w:id="804666454">
      <w:bodyDiv w:val="1"/>
      <w:marLeft w:val="0"/>
      <w:marRight w:val="0"/>
      <w:marTop w:val="0"/>
      <w:marBottom w:val="0"/>
      <w:divBdr>
        <w:top w:val="none" w:sz="0" w:space="0" w:color="auto"/>
        <w:left w:val="none" w:sz="0" w:space="0" w:color="auto"/>
        <w:bottom w:val="none" w:sz="0" w:space="0" w:color="auto"/>
        <w:right w:val="none" w:sz="0" w:space="0" w:color="auto"/>
      </w:divBdr>
      <w:divsChild>
        <w:div w:id="258804311">
          <w:marLeft w:val="0"/>
          <w:marRight w:val="0"/>
          <w:marTop w:val="0"/>
          <w:marBottom w:val="0"/>
          <w:divBdr>
            <w:top w:val="none" w:sz="0" w:space="0" w:color="auto"/>
            <w:left w:val="none" w:sz="0" w:space="0" w:color="auto"/>
            <w:bottom w:val="none" w:sz="0" w:space="0" w:color="auto"/>
            <w:right w:val="none" w:sz="0" w:space="0" w:color="auto"/>
          </w:divBdr>
          <w:divsChild>
            <w:div w:id="18909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880">
      <w:bodyDiv w:val="1"/>
      <w:marLeft w:val="0"/>
      <w:marRight w:val="0"/>
      <w:marTop w:val="0"/>
      <w:marBottom w:val="0"/>
      <w:divBdr>
        <w:top w:val="none" w:sz="0" w:space="0" w:color="auto"/>
        <w:left w:val="none" w:sz="0" w:space="0" w:color="auto"/>
        <w:bottom w:val="none" w:sz="0" w:space="0" w:color="auto"/>
        <w:right w:val="none" w:sz="0" w:space="0" w:color="auto"/>
      </w:divBdr>
    </w:div>
    <w:div w:id="965358622">
      <w:bodyDiv w:val="1"/>
      <w:marLeft w:val="0"/>
      <w:marRight w:val="0"/>
      <w:marTop w:val="0"/>
      <w:marBottom w:val="0"/>
      <w:divBdr>
        <w:top w:val="none" w:sz="0" w:space="0" w:color="auto"/>
        <w:left w:val="none" w:sz="0" w:space="0" w:color="auto"/>
        <w:bottom w:val="none" w:sz="0" w:space="0" w:color="auto"/>
        <w:right w:val="none" w:sz="0" w:space="0" w:color="auto"/>
      </w:divBdr>
    </w:div>
    <w:div w:id="1009647791">
      <w:bodyDiv w:val="1"/>
      <w:marLeft w:val="0"/>
      <w:marRight w:val="0"/>
      <w:marTop w:val="0"/>
      <w:marBottom w:val="0"/>
      <w:divBdr>
        <w:top w:val="none" w:sz="0" w:space="0" w:color="auto"/>
        <w:left w:val="none" w:sz="0" w:space="0" w:color="auto"/>
        <w:bottom w:val="none" w:sz="0" w:space="0" w:color="auto"/>
        <w:right w:val="none" w:sz="0" w:space="0" w:color="auto"/>
      </w:divBdr>
    </w:div>
    <w:div w:id="1009715340">
      <w:bodyDiv w:val="1"/>
      <w:marLeft w:val="0"/>
      <w:marRight w:val="0"/>
      <w:marTop w:val="0"/>
      <w:marBottom w:val="0"/>
      <w:divBdr>
        <w:top w:val="none" w:sz="0" w:space="0" w:color="auto"/>
        <w:left w:val="none" w:sz="0" w:space="0" w:color="auto"/>
        <w:bottom w:val="none" w:sz="0" w:space="0" w:color="auto"/>
        <w:right w:val="none" w:sz="0" w:space="0" w:color="auto"/>
      </w:divBdr>
    </w:div>
    <w:div w:id="1099525083">
      <w:bodyDiv w:val="1"/>
      <w:marLeft w:val="0"/>
      <w:marRight w:val="0"/>
      <w:marTop w:val="0"/>
      <w:marBottom w:val="0"/>
      <w:divBdr>
        <w:top w:val="none" w:sz="0" w:space="0" w:color="auto"/>
        <w:left w:val="none" w:sz="0" w:space="0" w:color="auto"/>
        <w:bottom w:val="none" w:sz="0" w:space="0" w:color="auto"/>
        <w:right w:val="none" w:sz="0" w:space="0" w:color="auto"/>
      </w:divBdr>
    </w:div>
    <w:div w:id="1186596292">
      <w:bodyDiv w:val="1"/>
      <w:marLeft w:val="0"/>
      <w:marRight w:val="0"/>
      <w:marTop w:val="0"/>
      <w:marBottom w:val="0"/>
      <w:divBdr>
        <w:top w:val="none" w:sz="0" w:space="0" w:color="auto"/>
        <w:left w:val="none" w:sz="0" w:space="0" w:color="auto"/>
        <w:bottom w:val="none" w:sz="0" w:space="0" w:color="auto"/>
        <w:right w:val="none" w:sz="0" w:space="0" w:color="auto"/>
      </w:divBdr>
    </w:div>
    <w:div w:id="1226642959">
      <w:bodyDiv w:val="1"/>
      <w:marLeft w:val="0"/>
      <w:marRight w:val="0"/>
      <w:marTop w:val="0"/>
      <w:marBottom w:val="0"/>
      <w:divBdr>
        <w:top w:val="none" w:sz="0" w:space="0" w:color="auto"/>
        <w:left w:val="none" w:sz="0" w:space="0" w:color="auto"/>
        <w:bottom w:val="none" w:sz="0" w:space="0" w:color="auto"/>
        <w:right w:val="none" w:sz="0" w:space="0" w:color="auto"/>
      </w:divBdr>
      <w:divsChild>
        <w:div w:id="1256087520">
          <w:marLeft w:val="0"/>
          <w:marRight w:val="0"/>
          <w:marTop w:val="0"/>
          <w:marBottom w:val="0"/>
          <w:divBdr>
            <w:top w:val="none" w:sz="0" w:space="0" w:color="auto"/>
            <w:left w:val="none" w:sz="0" w:space="0" w:color="auto"/>
            <w:bottom w:val="none" w:sz="0" w:space="0" w:color="auto"/>
            <w:right w:val="none" w:sz="0" w:space="0" w:color="auto"/>
          </w:divBdr>
          <w:divsChild>
            <w:div w:id="3957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70436">
      <w:bodyDiv w:val="1"/>
      <w:marLeft w:val="0"/>
      <w:marRight w:val="0"/>
      <w:marTop w:val="0"/>
      <w:marBottom w:val="0"/>
      <w:divBdr>
        <w:top w:val="none" w:sz="0" w:space="0" w:color="auto"/>
        <w:left w:val="none" w:sz="0" w:space="0" w:color="auto"/>
        <w:bottom w:val="none" w:sz="0" w:space="0" w:color="auto"/>
        <w:right w:val="none" w:sz="0" w:space="0" w:color="auto"/>
      </w:divBdr>
    </w:div>
    <w:div w:id="1271279519">
      <w:bodyDiv w:val="1"/>
      <w:marLeft w:val="0"/>
      <w:marRight w:val="0"/>
      <w:marTop w:val="0"/>
      <w:marBottom w:val="0"/>
      <w:divBdr>
        <w:top w:val="none" w:sz="0" w:space="0" w:color="auto"/>
        <w:left w:val="none" w:sz="0" w:space="0" w:color="auto"/>
        <w:bottom w:val="none" w:sz="0" w:space="0" w:color="auto"/>
        <w:right w:val="none" w:sz="0" w:space="0" w:color="auto"/>
      </w:divBdr>
    </w:div>
    <w:div w:id="1400789182">
      <w:bodyDiv w:val="1"/>
      <w:marLeft w:val="0"/>
      <w:marRight w:val="0"/>
      <w:marTop w:val="0"/>
      <w:marBottom w:val="0"/>
      <w:divBdr>
        <w:top w:val="none" w:sz="0" w:space="0" w:color="auto"/>
        <w:left w:val="none" w:sz="0" w:space="0" w:color="auto"/>
        <w:bottom w:val="none" w:sz="0" w:space="0" w:color="auto"/>
        <w:right w:val="none" w:sz="0" w:space="0" w:color="auto"/>
      </w:divBdr>
    </w:div>
    <w:div w:id="1466048120">
      <w:bodyDiv w:val="1"/>
      <w:marLeft w:val="0"/>
      <w:marRight w:val="0"/>
      <w:marTop w:val="0"/>
      <w:marBottom w:val="0"/>
      <w:divBdr>
        <w:top w:val="none" w:sz="0" w:space="0" w:color="auto"/>
        <w:left w:val="none" w:sz="0" w:space="0" w:color="auto"/>
        <w:bottom w:val="none" w:sz="0" w:space="0" w:color="auto"/>
        <w:right w:val="none" w:sz="0" w:space="0" w:color="auto"/>
      </w:divBdr>
      <w:divsChild>
        <w:div w:id="1891379015">
          <w:marLeft w:val="0"/>
          <w:marRight w:val="0"/>
          <w:marTop w:val="0"/>
          <w:marBottom w:val="0"/>
          <w:divBdr>
            <w:top w:val="none" w:sz="0" w:space="0" w:color="auto"/>
            <w:left w:val="none" w:sz="0" w:space="0" w:color="auto"/>
            <w:bottom w:val="none" w:sz="0" w:space="0" w:color="auto"/>
            <w:right w:val="none" w:sz="0" w:space="0" w:color="auto"/>
          </w:divBdr>
          <w:divsChild>
            <w:div w:id="697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0319">
      <w:bodyDiv w:val="1"/>
      <w:marLeft w:val="0"/>
      <w:marRight w:val="0"/>
      <w:marTop w:val="0"/>
      <w:marBottom w:val="0"/>
      <w:divBdr>
        <w:top w:val="none" w:sz="0" w:space="0" w:color="auto"/>
        <w:left w:val="none" w:sz="0" w:space="0" w:color="auto"/>
        <w:bottom w:val="none" w:sz="0" w:space="0" w:color="auto"/>
        <w:right w:val="none" w:sz="0" w:space="0" w:color="auto"/>
      </w:divBdr>
    </w:div>
    <w:div w:id="1494568473">
      <w:bodyDiv w:val="1"/>
      <w:marLeft w:val="0"/>
      <w:marRight w:val="0"/>
      <w:marTop w:val="0"/>
      <w:marBottom w:val="0"/>
      <w:divBdr>
        <w:top w:val="none" w:sz="0" w:space="0" w:color="auto"/>
        <w:left w:val="none" w:sz="0" w:space="0" w:color="auto"/>
        <w:bottom w:val="none" w:sz="0" w:space="0" w:color="auto"/>
        <w:right w:val="none" w:sz="0" w:space="0" w:color="auto"/>
      </w:divBdr>
    </w:div>
    <w:div w:id="1526018022">
      <w:bodyDiv w:val="1"/>
      <w:marLeft w:val="0"/>
      <w:marRight w:val="0"/>
      <w:marTop w:val="0"/>
      <w:marBottom w:val="0"/>
      <w:divBdr>
        <w:top w:val="none" w:sz="0" w:space="0" w:color="auto"/>
        <w:left w:val="none" w:sz="0" w:space="0" w:color="auto"/>
        <w:bottom w:val="none" w:sz="0" w:space="0" w:color="auto"/>
        <w:right w:val="none" w:sz="0" w:space="0" w:color="auto"/>
      </w:divBdr>
    </w:div>
    <w:div w:id="1566840712">
      <w:bodyDiv w:val="1"/>
      <w:marLeft w:val="0"/>
      <w:marRight w:val="0"/>
      <w:marTop w:val="0"/>
      <w:marBottom w:val="0"/>
      <w:divBdr>
        <w:top w:val="none" w:sz="0" w:space="0" w:color="auto"/>
        <w:left w:val="none" w:sz="0" w:space="0" w:color="auto"/>
        <w:bottom w:val="none" w:sz="0" w:space="0" w:color="auto"/>
        <w:right w:val="none" w:sz="0" w:space="0" w:color="auto"/>
      </w:divBdr>
    </w:div>
    <w:div w:id="1584879093">
      <w:bodyDiv w:val="1"/>
      <w:marLeft w:val="0"/>
      <w:marRight w:val="0"/>
      <w:marTop w:val="0"/>
      <w:marBottom w:val="0"/>
      <w:divBdr>
        <w:top w:val="none" w:sz="0" w:space="0" w:color="auto"/>
        <w:left w:val="none" w:sz="0" w:space="0" w:color="auto"/>
        <w:bottom w:val="none" w:sz="0" w:space="0" w:color="auto"/>
        <w:right w:val="none" w:sz="0" w:space="0" w:color="auto"/>
      </w:divBdr>
      <w:divsChild>
        <w:div w:id="1256982888">
          <w:marLeft w:val="0"/>
          <w:marRight w:val="0"/>
          <w:marTop w:val="0"/>
          <w:marBottom w:val="0"/>
          <w:divBdr>
            <w:top w:val="none" w:sz="0" w:space="0" w:color="auto"/>
            <w:left w:val="none" w:sz="0" w:space="0" w:color="auto"/>
            <w:bottom w:val="none" w:sz="0" w:space="0" w:color="auto"/>
            <w:right w:val="none" w:sz="0" w:space="0" w:color="auto"/>
          </w:divBdr>
          <w:divsChild>
            <w:div w:id="713700754">
              <w:marLeft w:val="0"/>
              <w:marRight w:val="0"/>
              <w:marTop w:val="0"/>
              <w:marBottom w:val="0"/>
              <w:divBdr>
                <w:top w:val="none" w:sz="0" w:space="0" w:color="auto"/>
                <w:left w:val="none" w:sz="0" w:space="0" w:color="auto"/>
                <w:bottom w:val="none" w:sz="0" w:space="0" w:color="auto"/>
                <w:right w:val="none" w:sz="0" w:space="0" w:color="auto"/>
              </w:divBdr>
              <w:divsChild>
                <w:div w:id="1829403080">
                  <w:marLeft w:val="0"/>
                  <w:marRight w:val="0"/>
                  <w:marTop w:val="0"/>
                  <w:marBottom w:val="0"/>
                  <w:divBdr>
                    <w:top w:val="none" w:sz="0" w:space="0" w:color="auto"/>
                    <w:left w:val="none" w:sz="0" w:space="0" w:color="auto"/>
                    <w:bottom w:val="none" w:sz="0" w:space="0" w:color="auto"/>
                    <w:right w:val="none" w:sz="0" w:space="0" w:color="auto"/>
                  </w:divBdr>
                  <w:divsChild>
                    <w:div w:id="1128427611">
                      <w:marLeft w:val="0"/>
                      <w:marRight w:val="0"/>
                      <w:marTop w:val="0"/>
                      <w:marBottom w:val="0"/>
                      <w:divBdr>
                        <w:top w:val="none" w:sz="0" w:space="0" w:color="auto"/>
                        <w:left w:val="none" w:sz="0" w:space="0" w:color="auto"/>
                        <w:bottom w:val="none" w:sz="0" w:space="0" w:color="auto"/>
                        <w:right w:val="none" w:sz="0" w:space="0" w:color="auto"/>
                      </w:divBdr>
                      <w:divsChild>
                        <w:div w:id="1536697398">
                          <w:marLeft w:val="0"/>
                          <w:marRight w:val="0"/>
                          <w:marTop w:val="0"/>
                          <w:marBottom w:val="0"/>
                          <w:divBdr>
                            <w:top w:val="none" w:sz="0" w:space="0" w:color="auto"/>
                            <w:left w:val="none" w:sz="0" w:space="0" w:color="auto"/>
                            <w:bottom w:val="none" w:sz="0" w:space="0" w:color="auto"/>
                            <w:right w:val="none" w:sz="0" w:space="0" w:color="auto"/>
                          </w:divBdr>
                          <w:divsChild>
                            <w:div w:id="495149158">
                              <w:marLeft w:val="0"/>
                              <w:marRight w:val="0"/>
                              <w:marTop w:val="0"/>
                              <w:marBottom w:val="0"/>
                              <w:divBdr>
                                <w:top w:val="none" w:sz="0" w:space="0" w:color="auto"/>
                                <w:left w:val="none" w:sz="0" w:space="0" w:color="auto"/>
                                <w:bottom w:val="none" w:sz="0" w:space="0" w:color="auto"/>
                                <w:right w:val="none" w:sz="0" w:space="0" w:color="auto"/>
                              </w:divBdr>
                              <w:divsChild>
                                <w:div w:id="1627194182">
                                  <w:marLeft w:val="0"/>
                                  <w:marRight w:val="0"/>
                                  <w:marTop w:val="0"/>
                                  <w:marBottom w:val="0"/>
                                  <w:divBdr>
                                    <w:top w:val="none" w:sz="0" w:space="0" w:color="auto"/>
                                    <w:left w:val="none" w:sz="0" w:space="0" w:color="auto"/>
                                    <w:bottom w:val="none" w:sz="0" w:space="0" w:color="auto"/>
                                    <w:right w:val="none" w:sz="0" w:space="0" w:color="auto"/>
                                  </w:divBdr>
                                  <w:divsChild>
                                    <w:div w:id="379591447">
                                      <w:marLeft w:val="0"/>
                                      <w:marRight w:val="0"/>
                                      <w:marTop w:val="0"/>
                                      <w:marBottom w:val="0"/>
                                      <w:divBdr>
                                        <w:top w:val="none" w:sz="0" w:space="0" w:color="auto"/>
                                        <w:left w:val="none" w:sz="0" w:space="0" w:color="auto"/>
                                        <w:bottom w:val="none" w:sz="0" w:space="0" w:color="auto"/>
                                        <w:right w:val="none" w:sz="0" w:space="0" w:color="auto"/>
                                      </w:divBdr>
                                      <w:divsChild>
                                        <w:div w:id="1708337302">
                                          <w:marLeft w:val="0"/>
                                          <w:marRight w:val="0"/>
                                          <w:marTop w:val="0"/>
                                          <w:marBottom w:val="0"/>
                                          <w:divBdr>
                                            <w:top w:val="none" w:sz="0" w:space="0" w:color="auto"/>
                                            <w:left w:val="none" w:sz="0" w:space="0" w:color="auto"/>
                                            <w:bottom w:val="none" w:sz="0" w:space="0" w:color="auto"/>
                                            <w:right w:val="none" w:sz="0" w:space="0" w:color="auto"/>
                                          </w:divBdr>
                                          <w:divsChild>
                                            <w:div w:id="881748922">
                                              <w:marLeft w:val="0"/>
                                              <w:marRight w:val="0"/>
                                              <w:marTop w:val="0"/>
                                              <w:marBottom w:val="0"/>
                                              <w:divBdr>
                                                <w:top w:val="none" w:sz="0" w:space="0" w:color="auto"/>
                                                <w:left w:val="none" w:sz="0" w:space="0" w:color="auto"/>
                                                <w:bottom w:val="none" w:sz="0" w:space="0" w:color="auto"/>
                                                <w:right w:val="none" w:sz="0" w:space="0" w:color="auto"/>
                                              </w:divBdr>
                                              <w:divsChild>
                                                <w:div w:id="1386292304">
                                                  <w:marLeft w:val="-210"/>
                                                  <w:marRight w:val="-150"/>
                                                  <w:marTop w:val="0"/>
                                                  <w:marBottom w:val="0"/>
                                                  <w:divBdr>
                                                    <w:top w:val="single" w:sz="6" w:space="0" w:color="ADD1FF"/>
                                                    <w:left w:val="single" w:sz="6" w:space="0" w:color="ADD1FF"/>
                                                    <w:bottom w:val="single" w:sz="6" w:space="0" w:color="ADD1FF"/>
                                                    <w:right w:val="single" w:sz="6" w:space="2" w:color="ADD1FF"/>
                                                  </w:divBdr>
                                                  <w:divsChild>
                                                    <w:div w:id="2147314167">
                                                      <w:marLeft w:val="0"/>
                                                      <w:marRight w:val="0"/>
                                                      <w:marTop w:val="0"/>
                                                      <w:marBottom w:val="0"/>
                                                      <w:divBdr>
                                                        <w:top w:val="none" w:sz="0" w:space="0" w:color="auto"/>
                                                        <w:left w:val="none" w:sz="0" w:space="0" w:color="auto"/>
                                                        <w:bottom w:val="none" w:sz="0" w:space="0" w:color="auto"/>
                                                        <w:right w:val="none" w:sz="0" w:space="0" w:color="auto"/>
                                                      </w:divBdr>
                                                      <w:divsChild>
                                                        <w:div w:id="638614914">
                                                          <w:marLeft w:val="0"/>
                                                          <w:marRight w:val="0"/>
                                                          <w:marTop w:val="0"/>
                                                          <w:marBottom w:val="0"/>
                                                          <w:divBdr>
                                                            <w:top w:val="none" w:sz="0" w:space="0" w:color="auto"/>
                                                            <w:left w:val="none" w:sz="0" w:space="0" w:color="auto"/>
                                                            <w:bottom w:val="none" w:sz="0" w:space="0" w:color="auto"/>
                                                            <w:right w:val="none" w:sz="0" w:space="0" w:color="auto"/>
                                                          </w:divBdr>
                                                          <w:divsChild>
                                                            <w:div w:id="877354201">
                                                              <w:marLeft w:val="540"/>
                                                              <w:marRight w:val="0"/>
                                                              <w:marTop w:val="0"/>
                                                              <w:marBottom w:val="0"/>
                                                              <w:divBdr>
                                                                <w:top w:val="none" w:sz="0" w:space="0" w:color="auto"/>
                                                                <w:left w:val="none" w:sz="0" w:space="0" w:color="auto"/>
                                                                <w:bottom w:val="none" w:sz="0" w:space="0" w:color="auto"/>
                                                                <w:right w:val="none" w:sz="0" w:space="0" w:color="auto"/>
                                                              </w:divBdr>
                                                              <w:divsChild>
                                                                <w:div w:id="1989243089">
                                                                  <w:marLeft w:val="-75"/>
                                                                  <w:marRight w:val="0"/>
                                                                  <w:marTop w:val="30"/>
                                                                  <w:marBottom w:val="30"/>
                                                                  <w:divBdr>
                                                                    <w:top w:val="none" w:sz="0" w:space="0" w:color="auto"/>
                                                                    <w:left w:val="none" w:sz="0" w:space="0" w:color="auto"/>
                                                                    <w:bottom w:val="none" w:sz="0" w:space="0" w:color="auto"/>
                                                                    <w:right w:val="none" w:sz="0" w:space="0" w:color="auto"/>
                                                                  </w:divBdr>
                                                                  <w:divsChild>
                                                                    <w:div w:id="1661152353">
                                                                      <w:marLeft w:val="0"/>
                                                                      <w:marRight w:val="0"/>
                                                                      <w:marTop w:val="0"/>
                                                                      <w:marBottom w:val="0"/>
                                                                      <w:divBdr>
                                                                        <w:top w:val="none" w:sz="0" w:space="0" w:color="auto"/>
                                                                        <w:left w:val="none" w:sz="0" w:space="0" w:color="auto"/>
                                                                        <w:bottom w:val="none" w:sz="0" w:space="0" w:color="auto"/>
                                                                        <w:right w:val="none" w:sz="0" w:space="0" w:color="auto"/>
                                                                      </w:divBdr>
                                                                      <w:divsChild>
                                                                        <w:div w:id="2130279675">
                                                                          <w:marLeft w:val="0"/>
                                                                          <w:marRight w:val="0"/>
                                                                          <w:marTop w:val="0"/>
                                                                          <w:marBottom w:val="0"/>
                                                                          <w:divBdr>
                                                                            <w:top w:val="none" w:sz="0" w:space="0" w:color="auto"/>
                                                                            <w:left w:val="none" w:sz="0" w:space="0" w:color="auto"/>
                                                                            <w:bottom w:val="none" w:sz="0" w:space="0" w:color="auto"/>
                                                                            <w:right w:val="none" w:sz="0" w:space="0" w:color="auto"/>
                                                                          </w:divBdr>
                                                                          <w:divsChild>
                                                                            <w:div w:id="504515175">
                                                                              <w:marLeft w:val="0"/>
                                                                              <w:marRight w:val="0"/>
                                                                              <w:marTop w:val="0"/>
                                                                              <w:marBottom w:val="0"/>
                                                                              <w:divBdr>
                                                                                <w:top w:val="none" w:sz="0" w:space="0" w:color="auto"/>
                                                                                <w:left w:val="none" w:sz="0" w:space="0" w:color="auto"/>
                                                                                <w:bottom w:val="none" w:sz="0" w:space="0" w:color="auto"/>
                                                                                <w:right w:val="none" w:sz="0" w:space="0" w:color="auto"/>
                                                                              </w:divBdr>
                                                                              <w:divsChild>
                                                                                <w:div w:id="1276785768">
                                                                                  <w:marLeft w:val="0"/>
                                                                                  <w:marRight w:val="0"/>
                                                                                  <w:marTop w:val="0"/>
                                                                                  <w:marBottom w:val="0"/>
                                                                                  <w:divBdr>
                                                                                    <w:top w:val="none" w:sz="0" w:space="0" w:color="auto"/>
                                                                                    <w:left w:val="none" w:sz="0" w:space="0" w:color="auto"/>
                                                                                    <w:bottom w:val="none" w:sz="0" w:space="0" w:color="auto"/>
                                                                                    <w:right w:val="none" w:sz="0" w:space="0" w:color="auto"/>
                                                                                  </w:divBdr>
                                                                                  <w:divsChild>
                                                                                    <w:div w:id="119416830">
                                                                                      <w:marLeft w:val="0"/>
                                                                                      <w:marRight w:val="0"/>
                                                                                      <w:marTop w:val="0"/>
                                                                                      <w:marBottom w:val="0"/>
                                                                                      <w:divBdr>
                                                                                        <w:top w:val="none" w:sz="0" w:space="0" w:color="auto"/>
                                                                                        <w:left w:val="none" w:sz="0" w:space="0" w:color="auto"/>
                                                                                        <w:bottom w:val="none" w:sz="0" w:space="0" w:color="auto"/>
                                                                                        <w:right w:val="none" w:sz="0" w:space="0" w:color="auto"/>
                                                                                      </w:divBdr>
                                                                                    </w:div>
                                                                                    <w:div w:id="434836182">
                                                                                      <w:marLeft w:val="0"/>
                                                                                      <w:marRight w:val="0"/>
                                                                                      <w:marTop w:val="0"/>
                                                                                      <w:marBottom w:val="0"/>
                                                                                      <w:divBdr>
                                                                                        <w:top w:val="none" w:sz="0" w:space="0" w:color="auto"/>
                                                                                        <w:left w:val="none" w:sz="0" w:space="0" w:color="auto"/>
                                                                                        <w:bottom w:val="none" w:sz="0" w:space="0" w:color="auto"/>
                                                                                        <w:right w:val="none" w:sz="0" w:space="0" w:color="auto"/>
                                                                                      </w:divBdr>
                                                                                      <w:divsChild>
                                                                                        <w:div w:id="2032563596">
                                                                                          <w:marLeft w:val="360"/>
                                                                                          <w:marRight w:val="0"/>
                                                                                          <w:marTop w:val="0"/>
                                                                                          <w:marBottom w:val="0"/>
                                                                                          <w:divBdr>
                                                                                            <w:top w:val="none" w:sz="0" w:space="0" w:color="auto"/>
                                                                                            <w:left w:val="none" w:sz="0" w:space="0" w:color="auto"/>
                                                                                            <w:bottom w:val="none" w:sz="0" w:space="0" w:color="auto"/>
                                                                                            <w:right w:val="none" w:sz="0" w:space="0" w:color="auto"/>
                                                                                          </w:divBdr>
                                                                                          <w:divsChild>
                                                                                            <w:div w:id="1775131154">
                                                                                              <w:marLeft w:val="0"/>
                                                                                              <w:marRight w:val="0"/>
                                                                                              <w:marTop w:val="30"/>
                                                                                              <w:marBottom w:val="30"/>
                                                                                              <w:divBdr>
                                                                                                <w:top w:val="none" w:sz="0" w:space="0" w:color="auto"/>
                                                                                                <w:left w:val="none" w:sz="0" w:space="0" w:color="auto"/>
                                                                                                <w:bottom w:val="none" w:sz="0" w:space="0" w:color="auto"/>
                                                                                                <w:right w:val="none" w:sz="0" w:space="0" w:color="auto"/>
                                                                                              </w:divBdr>
                                                                                              <w:divsChild>
                                                                                                <w:div w:id="215819024">
                                                                                                  <w:marLeft w:val="0"/>
                                                                                                  <w:marRight w:val="0"/>
                                                                                                  <w:marTop w:val="0"/>
                                                                                                  <w:marBottom w:val="0"/>
                                                                                                  <w:divBdr>
                                                                                                    <w:top w:val="none" w:sz="0" w:space="0" w:color="auto"/>
                                                                                                    <w:left w:val="none" w:sz="0" w:space="0" w:color="auto"/>
                                                                                                    <w:bottom w:val="none" w:sz="0" w:space="0" w:color="auto"/>
                                                                                                    <w:right w:val="none" w:sz="0" w:space="0" w:color="auto"/>
                                                                                                  </w:divBdr>
                                                                                                  <w:divsChild>
                                                                                                    <w:div w:id="826022400">
                                                                                                      <w:marLeft w:val="0"/>
                                                                                                      <w:marRight w:val="0"/>
                                                                                                      <w:marTop w:val="0"/>
                                                                                                      <w:marBottom w:val="0"/>
                                                                                                      <w:divBdr>
                                                                                                        <w:top w:val="none" w:sz="0" w:space="0" w:color="auto"/>
                                                                                                        <w:left w:val="none" w:sz="0" w:space="0" w:color="auto"/>
                                                                                                        <w:bottom w:val="none" w:sz="0" w:space="0" w:color="auto"/>
                                                                                                        <w:right w:val="none" w:sz="0" w:space="0" w:color="auto"/>
                                                                                                      </w:divBdr>
                                                                                                    </w:div>
                                                                                                  </w:divsChild>
                                                                                                </w:div>
                                                                                                <w:div w:id="230584894">
                                                                                                  <w:marLeft w:val="0"/>
                                                                                                  <w:marRight w:val="0"/>
                                                                                                  <w:marTop w:val="0"/>
                                                                                                  <w:marBottom w:val="0"/>
                                                                                                  <w:divBdr>
                                                                                                    <w:top w:val="none" w:sz="0" w:space="0" w:color="auto"/>
                                                                                                    <w:left w:val="none" w:sz="0" w:space="0" w:color="auto"/>
                                                                                                    <w:bottom w:val="none" w:sz="0" w:space="0" w:color="auto"/>
                                                                                                    <w:right w:val="none" w:sz="0" w:space="0" w:color="auto"/>
                                                                                                  </w:divBdr>
                                                                                                  <w:divsChild>
                                                                                                    <w:div w:id="993950742">
                                                                                                      <w:marLeft w:val="0"/>
                                                                                                      <w:marRight w:val="0"/>
                                                                                                      <w:marTop w:val="0"/>
                                                                                                      <w:marBottom w:val="0"/>
                                                                                                      <w:divBdr>
                                                                                                        <w:top w:val="none" w:sz="0" w:space="0" w:color="auto"/>
                                                                                                        <w:left w:val="none" w:sz="0" w:space="0" w:color="auto"/>
                                                                                                        <w:bottom w:val="none" w:sz="0" w:space="0" w:color="auto"/>
                                                                                                        <w:right w:val="none" w:sz="0" w:space="0" w:color="auto"/>
                                                                                                      </w:divBdr>
                                                                                                    </w:div>
                                                                                                  </w:divsChild>
                                                                                                </w:div>
                                                                                                <w:div w:id="365371867">
                                                                                                  <w:marLeft w:val="0"/>
                                                                                                  <w:marRight w:val="0"/>
                                                                                                  <w:marTop w:val="0"/>
                                                                                                  <w:marBottom w:val="0"/>
                                                                                                  <w:divBdr>
                                                                                                    <w:top w:val="none" w:sz="0" w:space="0" w:color="auto"/>
                                                                                                    <w:left w:val="none" w:sz="0" w:space="0" w:color="auto"/>
                                                                                                    <w:bottom w:val="none" w:sz="0" w:space="0" w:color="auto"/>
                                                                                                    <w:right w:val="none" w:sz="0" w:space="0" w:color="auto"/>
                                                                                                  </w:divBdr>
                                                                                                  <w:divsChild>
                                                                                                    <w:div w:id="1184318286">
                                                                                                      <w:marLeft w:val="0"/>
                                                                                                      <w:marRight w:val="0"/>
                                                                                                      <w:marTop w:val="0"/>
                                                                                                      <w:marBottom w:val="0"/>
                                                                                                      <w:divBdr>
                                                                                                        <w:top w:val="none" w:sz="0" w:space="0" w:color="auto"/>
                                                                                                        <w:left w:val="none" w:sz="0" w:space="0" w:color="auto"/>
                                                                                                        <w:bottom w:val="none" w:sz="0" w:space="0" w:color="auto"/>
                                                                                                        <w:right w:val="none" w:sz="0" w:space="0" w:color="auto"/>
                                                                                                      </w:divBdr>
                                                                                                    </w:div>
                                                                                                  </w:divsChild>
                                                                                                </w:div>
                                                                                                <w:div w:id="549537541">
                                                                                                  <w:marLeft w:val="0"/>
                                                                                                  <w:marRight w:val="0"/>
                                                                                                  <w:marTop w:val="0"/>
                                                                                                  <w:marBottom w:val="0"/>
                                                                                                  <w:divBdr>
                                                                                                    <w:top w:val="none" w:sz="0" w:space="0" w:color="auto"/>
                                                                                                    <w:left w:val="none" w:sz="0" w:space="0" w:color="auto"/>
                                                                                                    <w:bottom w:val="none" w:sz="0" w:space="0" w:color="auto"/>
                                                                                                    <w:right w:val="none" w:sz="0" w:space="0" w:color="auto"/>
                                                                                                  </w:divBdr>
                                                                                                  <w:divsChild>
                                                                                                    <w:div w:id="1584803123">
                                                                                                      <w:marLeft w:val="0"/>
                                                                                                      <w:marRight w:val="0"/>
                                                                                                      <w:marTop w:val="0"/>
                                                                                                      <w:marBottom w:val="0"/>
                                                                                                      <w:divBdr>
                                                                                                        <w:top w:val="none" w:sz="0" w:space="0" w:color="auto"/>
                                                                                                        <w:left w:val="none" w:sz="0" w:space="0" w:color="auto"/>
                                                                                                        <w:bottom w:val="none" w:sz="0" w:space="0" w:color="auto"/>
                                                                                                        <w:right w:val="none" w:sz="0" w:space="0" w:color="auto"/>
                                                                                                      </w:divBdr>
                                                                                                    </w:div>
                                                                                                  </w:divsChild>
                                                                                                </w:div>
                                                                                                <w:div w:id="611981571">
                                                                                                  <w:marLeft w:val="0"/>
                                                                                                  <w:marRight w:val="0"/>
                                                                                                  <w:marTop w:val="0"/>
                                                                                                  <w:marBottom w:val="0"/>
                                                                                                  <w:divBdr>
                                                                                                    <w:top w:val="none" w:sz="0" w:space="0" w:color="auto"/>
                                                                                                    <w:left w:val="none" w:sz="0" w:space="0" w:color="auto"/>
                                                                                                    <w:bottom w:val="none" w:sz="0" w:space="0" w:color="auto"/>
                                                                                                    <w:right w:val="none" w:sz="0" w:space="0" w:color="auto"/>
                                                                                                  </w:divBdr>
                                                                                                  <w:divsChild>
                                                                                                    <w:div w:id="1197235878">
                                                                                                      <w:marLeft w:val="0"/>
                                                                                                      <w:marRight w:val="0"/>
                                                                                                      <w:marTop w:val="0"/>
                                                                                                      <w:marBottom w:val="0"/>
                                                                                                      <w:divBdr>
                                                                                                        <w:top w:val="none" w:sz="0" w:space="0" w:color="auto"/>
                                                                                                        <w:left w:val="none" w:sz="0" w:space="0" w:color="auto"/>
                                                                                                        <w:bottom w:val="none" w:sz="0" w:space="0" w:color="auto"/>
                                                                                                        <w:right w:val="none" w:sz="0" w:space="0" w:color="auto"/>
                                                                                                      </w:divBdr>
                                                                                                    </w:div>
                                                                                                  </w:divsChild>
                                                                                                </w:div>
                                                                                                <w:div w:id="626548032">
                                                                                                  <w:marLeft w:val="0"/>
                                                                                                  <w:marRight w:val="0"/>
                                                                                                  <w:marTop w:val="0"/>
                                                                                                  <w:marBottom w:val="0"/>
                                                                                                  <w:divBdr>
                                                                                                    <w:top w:val="none" w:sz="0" w:space="0" w:color="auto"/>
                                                                                                    <w:left w:val="none" w:sz="0" w:space="0" w:color="auto"/>
                                                                                                    <w:bottom w:val="none" w:sz="0" w:space="0" w:color="auto"/>
                                                                                                    <w:right w:val="none" w:sz="0" w:space="0" w:color="auto"/>
                                                                                                  </w:divBdr>
                                                                                                  <w:divsChild>
                                                                                                    <w:div w:id="964655097">
                                                                                                      <w:marLeft w:val="0"/>
                                                                                                      <w:marRight w:val="0"/>
                                                                                                      <w:marTop w:val="0"/>
                                                                                                      <w:marBottom w:val="0"/>
                                                                                                      <w:divBdr>
                                                                                                        <w:top w:val="none" w:sz="0" w:space="0" w:color="auto"/>
                                                                                                        <w:left w:val="none" w:sz="0" w:space="0" w:color="auto"/>
                                                                                                        <w:bottom w:val="none" w:sz="0" w:space="0" w:color="auto"/>
                                                                                                        <w:right w:val="none" w:sz="0" w:space="0" w:color="auto"/>
                                                                                                      </w:divBdr>
                                                                                                    </w:div>
                                                                                                  </w:divsChild>
                                                                                                </w:div>
                                                                                                <w:div w:id="1033381968">
                                                                                                  <w:marLeft w:val="0"/>
                                                                                                  <w:marRight w:val="0"/>
                                                                                                  <w:marTop w:val="0"/>
                                                                                                  <w:marBottom w:val="0"/>
                                                                                                  <w:divBdr>
                                                                                                    <w:top w:val="none" w:sz="0" w:space="0" w:color="auto"/>
                                                                                                    <w:left w:val="none" w:sz="0" w:space="0" w:color="auto"/>
                                                                                                    <w:bottom w:val="none" w:sz="0" w:space="0" w:color="auto"/>
                                                                                                    <w:right w:val="none" w:sz="0" w:space="0" w:color="auto"/>
                                                                                                  </w:divBdr>
                                                                                                  <w:divsChild>
                                                                                                    <w:div w:id="422803382">
                                                                                                      <w:marLeft w:val="0"/>
                                                                                                      <w:marRight w:val="0"/>
                                                                                                      <w:marTop w:val="0"/>
                                                                                                      <w:marBottom w:val="0"/>
                                                                                                      <w:divBdr>
                                                                                                        <w:top w:val="none" w:sz="0" w:space="0" w:color="auto"/>
                                                                                                        <w:left w:val="none" w:sz="0" w:space="0" w:color="auto"/>
                                                                                                        <w:bottom w:val="none" w:sz="0" w:space="0" w:color="auto"/>
                                                                                                        <w:right w:val="none" w:sz="0" w:space="0" w:color="auto"/>
                                                                                                      </w:divBdr>
                                                                                                    </w:div>
                                                                                                  </w:divsChild>
                                                                                                </w:div>
                                                                                                <w:div w:id="1067338130">
                                                                                                  <w:marLeft w:val="0"/>
                                                                                                  <w:marRight w:val="0"/>
                                                                                                  <w:marTop w:val="0"/>
                                                                                                  <w:marBottom w:val="0"/>
                                                                                                  <w:divBdr>
                                                                                                    <w:top w:val="none" w:sz="0" w:space="0" w:color="auto"/>
                                                                                                    <w:left w:val="none" w:sz="0" w:space="0" w:color="auto"/>
                                                                                                    <w:bottom w:val="none" w:sz="0" w:space="0" w:color="auto"/>
                                                                                                    <w:right w:val="none" w:sz="0" w:space="0" w:color="auto"/>
                                                                                                  </w:divBdr>
                                                                                                  <w:divsChild>
                                                                                                    <w:div w:id="1853714001">
                                                                                                      <w:marLeft w:val="0"/>
                                                                                                      <w:marRight w:val="0"/>
                                                                                                      <w:marTop w:val="0"/>
                                                                                                      <w:marBottom w:val="0"/>
                                                                                                      <w:divBdr>
                                                                                                        <w:top w:val="none" w:sz="0" w:space="0" w:color="auto"/>
                                                                                                        <w:left w:val="none" w:sz="0" w:space="0" w:color="auto"/>
                                                                                                        <w:bottom w:val="none" w:sz="0" w:space="0" w:color="auto"/>
                                                                                                        <w:right w:val="none" w:sz="0" w:space="0" w:color="auto"/>
                                                                                                      </w:divBdr>
                                                                                                    </w:div>
                                                                                                  </w:divsChild>
                                                                                                </w:div>
                                                                                                <w:div w:id="1392340124">
                                                                                                  <w:marLeft w:val="0"/>
                                                                                                  <w:marRight w:val="0"/>
                                                                                                  <w:marTop w:val="0"/>
                                                                                                  <w:marBottom w:val="0"/>
                                                                                                  <w:divBdr>
                                                                                                    <w:top w:val="none" w:sz="0" w:space="0" w:color="auto"/>
                                                                                                    <w:left w:val="none" w:sz="0" w:space="0" w:color="auto"/>
                                                                                                    <w:bottom w:val="none" w:sz="0" w:space="0" w:color="auto"/>
                                                                                                    <w:right w:val="none" w:sz="0" w:space="0" w:color="auto"/>
                                                                                                  </w:divBdr>
                                                                                                  <w:divsChild>
                                                                                                    <w:div w:id="1074551516">
                                                                                                      <w:marLeft w:val="0"/>
                                                                                                      <w:marRight w:val="0"/>
                                                                                                      <w:marTop w:val="0"/>
                                                                                                      <w:marBottom w:val="0"/>
                                                                                                      <w:divBdr>
                                                                                                        <w:top w:val="none" w:sz="0" w:space="0" w:color="auto"/>
                                                                                                        <w:left w:val="none" w:sz="0" w:space="0" w:color="auto"/>
                                                                                                        <w:bottom w:val="none" w:sz="0" w:space="0" w:color="auto"/>
                                                                                                        <w:right w:val="none" w:sz="0" w:space="0" w:color="auto"/>
                                                                                                      </w:divBdr>
                                                                                                    </w:div>
                                                                                                  </w:divsChild>
                                                                                                </w:div>
                                                                                                <w:div w:id="1434547012">
                                                                                                  <w:marLeft w:val="0"/>
                                                                                                  <w:marRight w:val="0"/>
                                                                                                  <w:marTop w:val="0"/>
                                                                                                  <w:marBottom w:val="0"/>
                                                                                                  <w:divBdr>
                                                                                                    <w:top w:val="none" w:sz="0" w:space="0" w:color="auto"/>
                                                                                                    <w:left w:val="none" w:sz="0" w:space="0" w:color="auto"/>
                                                                                                    <w:bottom w:val="none" w:sz="0" w:space="0" w:color="auto"/>
                                                                                                    <w:right w:val="none" w:sz="0" w:space="0" w:color="auto"/>
                                                                                                  </w:divBdr>
                                                                                                  <w:divsChild>
                                                                                                    <w:div w:id="1985116764">
                                                                                                      <w:marLeft w:val="0"/>
                                                                                                      <w:marRight w:val="0"/>
                                                                                                      <w:marTop w:val="0"/>
                                                                                                      <w:marBottom w:val="0"/>
                                                                                                      <w:divBdr>
                                                                                                        <w:top w:val="none" w:sz="0" w:space="0" w:color="auto"/>
                                                                                                        <w:left w:val="none" w:sz="0" w:space="0" w:color="auto"/>
                                                                                                        <w:bottom w:val="none" w:sz="0" w:space="0" w:color="auto"/>
                                                                                                        <w:right w:val="none" w:sz="0" w:space="0" w:color="auto"/>
                                                                                                      </w:divBdr>
                                                                                                    </w:div>
                                                                                                  </w:divsChild>
                                                                                                </w:div>
                                                                                                <w:div w:id="1483084710">
                                                                                                  <w:marLeft w:val="0"/>
                                                                                                  <w:marRight w:val="0"/>
                                                                                                  <w:marTop w:val="0"/>
                                                                                                  <w:marBottom w:val="0"/>
                                                                                                  <w:divBdr>
                                                                                                    <w:top w:val="none" w:sz="0" w:space="0" w:color="auto"/>
                                                                                                    <w:left w:val="none" w:sz="0" w:space="0" w:color="auto"/>
                                                                                                    <w:bottom w:val="none" w:sz="0" w:space="0" w:color="auto"/>
                                                                                                    <w:right w:val="none" w:sz="0" w:space="0" w:color="auto"/>
                                                                                                  </w:divBdr>
                                                                                                  <w:divsChild>
                                                                                                    <w:div w:id="59329303">
                                                                                                      <w:marLeft w:val="0"/>
                                                                                                      <w:marRight w:val="0"/>
                                                                                                      <w:marTop w:val="0"/>
                                                                                                      <w:marBottom w:val="0"/>
                                                                                                      <w:divBdr>
                                                                                                        <w:top w:val="none" w:sz="0" w:space="0" w:color="auto"/>
                                                                                                        <w:left w:val="none" w:sz="0" w:space="0" w:color="auto"/>
                                                                                                        <w:bottom w:val="none" w:sz="0" w:space="0" w:color="auto"/>
                                                                                                        <w:right w:val="none" w:sz="0" w:space="0" w:color="auto"/>
                                                                                                      </w:divBdr>
                                                                                                    </w:div>
                                                                                                  </w:divsChild>
                                                                                                </w:div>
                                                                                                <w:div w:id="1702899854">
                                                                                                  <w:marLeft w:val="0"/>
                                                                                                  <w:marRight w:val="0"/>
                                                                                                  <w:marTop w:val="0"/>
                                                                                                  <w:marBottom w:val="0"/>
                                                                                                  <w:divBdr>
                                                                                                    <w:top w:val="none" w:sz="0" w:space="0" w:color="auto"/>
                                                                                                    <w:left w:val="none" w:sz="0" w:space="0" w:color="auto"/>
                                                                                                    <w:bottom w:val="none" w:sz="0" w:space="0" w:color="auto"/>
                                                                                                    <w:right w:val="none" w:sz="0" w:space="0" w:color="auto"/>
                                                                                                  </w:divBdr>
                                                                                                  <w:divsChild>
                                                                                                    <w:div w:id="1607157064">
                                                                                                      <w:marLeft w:val="0"/>
                                                                                                      <w:marRight w:val="0"/>
                                                                                                      <w:marTop w:val="0"/>
                                                                                                      <w:marBottom w:val="0"/>
                                                                                                      <w:divBdr>
                                                                                                        <w:top w:val="none" w:sz="0" w:space="0" w:color="auto"/>
                                                                                                        <w:left w:val="none" w:sz="0" w:space="0" w:color="auto"/>
                                                                                                        <w:bottom w:val="none" w:sz="0" w:space="0" w:color="auto"/>
                                                                                                        <w:right w:val="none" w:sz="0" w:space="0" w:color="auto"/>
                                                                                                      </w:divBdr>
                                                                                                    </w:div>
                                                                                                  </w:divsChild>
                                                                                                </w:div>
                                                                                                <w:div w:id="1740325072">
                                                                                                  <w:marLeft w:val="0"/>
                                                                                                  <w:marRight w:val="0"/>
                                                                                                  <w:marTop w:val="0"/>
                                                                                                  <w:marBottom w:val="0"/>
                                                                                                  <w:divBdr>
                                                                                                    <w:top w:val="none" w:sz="0" w:space="0" w:color="auto"/>
                                                                                                    <w:left w:val="none" w:sz="0" w:space="0" w:color="auto"/>
                                                                                                    <w:bottom w:val="none" w:sz="0" w:space="0" w:color="auto"/>
                                                                                                    <w:right w:val="none" w:sz="0" w:space="0" w:color="auto"/>
                                                                                                  </w:divBdr>
                                                                                                  <w:divsChild>
                                                                                                    <w:div w:id="527835227">
                                                                                                      <w:marLeft w:val="0"/>
                                                                                                      <w:marRight w:val="0"/>
                                                                                                      <w:marTop w:val="0"/>
                                                                                                      <w:marBottom w:val="0"/>
                                                                                                      <w:divBdr>
                                                                                                        <w:top w:val="none" w:sz="0" w:space="0" w:color="auto"/>
                                                                                                        <w:left w:val="none" w:sz="0" w:space="0" w:color="auto"/>
                                                                                                        <w:bottom w:val="none" w:sz="0" w:space="0" w:color="auto"/>
                                                                                                        <w:right w:val="none" w:sz="0" w:space="0" w:color="auto"/>
                                                                                                      </w:divBdr>
                                                                                                    </w:div>
                                                                                                  </w:divsChild>
                                                                                                </w:div>
                                                                                                <w:div w:id="1829131944">
                                                                                                  <w:marLeft w:val="0"/>
                                                                                                  <w:marRight w:val="0"/>
                                                                                                  <w:marTop w:val="0"/>
                                                                                                  <w:marBottom w:val="0"/>
                                                                                                  <w:divBdr>
                                                                                                    <w:top w:val="none" w:sz="0" w:space="0" w:color="auto"/>
                                                                                                    <w:left w:val="none" w:sz="0" w:space="0" w:color="auto"/>
                                                                                                    <w:bottom w:val="none" w:sz="0" w:space="0" w:color="auto"/>
                                                                                                    <w:right w:val="none" w:sz="0" w:space="0" w:color="auto"/>
                                                                                                  </w:divBdr>
                                                                                                  <w:divsChild>
                                                                                                    <w:div w:id="435297982">
                                                                                                      <w:marLeft w:val="0"/>
                                                                                                      <w:marRight w:val="0"/>
                                                                                                      <w:marTop w:val="0"/>
                                                                                                      <w:marBottom w:val="0"/>
                                                                                                      <w:divBdr>
                                                                                                        <w:top w:val="none" w:sz="0" w:space="0" w:color="auto"/>
                                                                                                        <w:left w:val="none" w:sz="0" w:space="0" w:color="auto"/>
                                                                                                        <w:bottom w:val="none" w:sz="0" w:space="0" w:color="auto"/>
                                                                                                        <w:right w:val="none" w:sz="0" w:space="0" w:color="auto"/>
                                                                                                      </w:divBdr>
                                                                                                    </w:div>
                                                                                                  </w:divsChild>
                                                                                                </w:div>
                                                                                                <w:div w:id="1861701439">
                                                                                                  <w:marLeft w:val="0"/>
                                                                                                  <w:marRight w:val="0"/>
                                                                                                  <w:marTop w:val="0"/>
                                                                                                  <w:marBottom w:val="0"/>
                                                                                                  <w:divBdr>
                                                                                                    <w:top w:val="none" w:sz="0" w:space="0" w:color="auto"/>
                                                                                                    <w:left w:val="none" w:sz="0" w:space="0" w:color="auto"/>
                                                                                                    <w:bottom w:val="none" w:sz="0" w:space="0" w:color="auto"/>
                                                                                                    <w:right w:val="none" w:sz="0" w:space="0" w:color="auto"/>
                                                                                                  </w:divBdr>
                                                                                                  <w:divsChild>
                                                                                                    <w:div w:id="916669394">
                                                                                                      <w:marLeft w:val="0"/>
                                                                                                      <w:marRight w:val="0"/>
                                                                                                      <w:marTop w:val="0"/>
                                                                                                      <w:marBottom w:val="0"/>
                                                                                                      <w:divBdr>
                                                                                                        <w:top w:val="none" w:sz="0" w:space="0" w:color="auto"/>
                                                                                                        <w:left w:val="none" w:sz="0" w:space="0" w:color="auto"/>
                                                                                                        <w:bottom w:val="none" w:sz="0" w:space="0" w:color="auto"/>
                                                                                                        <w:right w:val="none" w:sz="0" w:space="0" w:color="auto"/>
                                                                                                      </w:divBdr>
                                                                                                    </w:div>
                                                                                                  </w:divsChild>
                                                                                                </w:div>
                                                                                                <w:div w:id="1924606376">
                                                                                                  <w:marLeft w:val="0"/>
                                                                                                  <w:marRight w:val="0"/>
                                                                                                  <w:marTop w:val="0"/>
                                                                                                  <w:marBottom w:val="0"/>
                                                                                                  <w:divBdr>
                                                                                                    <w:top w:val="none" w:sz="0" w:space="0" w:color="auto"/>
                                                                                                    <w:left w:val="none" w:sz="0" w:space="0" w:color="auto"/>
                                                                                                    <w:bottom w:val="none" w:sz="0" w:space="0" w:color="auto"/>
                                                                                                    <w:right w:val="none" w:sz="0" w:space="0" w:color="auto"/>
                                                                                                  </w:divBdr>
                                                                                                  <w:divsChild>
                                                                                                    <w:div w:id="495075819">
                                                                                                      <w:marLeft w:val="0"/>
                                                                                                      <w:marRight w:val="0"/>
                                                                                                      <w:marTop w:val="0"/>
                                                                                                      <w:marBottom w:val="0"/>
                                                                                                      <w:divBdr>
                                                                                                        <w:top w:val="none" w:sz="0" w:space="0" w:color="auto"/>
                                                                                                        <w:left w:val="none" w:sz="0" w:space="0" w:color="auto"/>
                                                                                                        <w:bottom w:val="none" w:sz="0" w:space="0" w:color="auto"/>
                                                                                                        <w:right w:val="none" w:sz="0" w:space="0" w:color="auto"/>
                                                                                                      </w:divBdr>
                                                                                                    </w:div>
                                                                                                  </w:divsChild>
                                                                                                </w:div>
                                                                                                <w:div w:id="1979528763">
                                                                                                  <w:marLeft w:val="0"/>
                                                                                                  <w:marRight w:val="0"/>
                                                                                                  <w:marTop w:val="0"/>
                                                                                                  <w:marBottom w:val="0"/>
                                                                                                  <w:divBdr>
                                                                                                    <w:top w:val="none" w:sz="0" w:space="0" w:color="auto"/>
                                                                                                    <w:left w:val="none" w:sz="0" w:space="0" w:color="auto"/>
                                                                                                    <w:bottom w:val="none" w:sz="0" w:space="0" w:color="auto"/>
                                                                                                    <w:right w:val="none" w:sz="0" w:space="0" w:color="auto"/>
                                                                                                  </w:divBdr>
                                                                                                  <w:divsChild>
                                                                                                    <w:div w:id="1529103741">
                                                                                                      <w:marLeft w:val="0"/>
                                                                                                      <w:marRight w:val="0"/>
                                                                                                      <w:marTop w:val="0"/>
                                                                                                      <w:marBottom w:val="0"/>
                                                                                                      <w:divBdr>
                                                                                                        <w:top w:val="none" w:sz="0" w:space="0" w:color="auto"/>
                                                                                                        <w:left w:val="none" w:sz="0" w:space="0" w:color="auto"/>
                                                                                                        <w:bottom w:val="none" w:sz="0" w:space="0" w:color="auto"/>
                                                                                                        <w:right w:val="none" w:sz="0" w:space="0" w:color="auto"/>
                                                                                                      </w:divBdr>
                                                                                                    </w:div>
                                                                                                  </w:divsChild>
                                                                                                </w:div>
                                                                                                <w:div w:id="2139061332">
                                                                                                  <w:marLeft w:val="0"/>
                                                                                                  <w:marRight w:val="0"/>
                                                                                                  <w:marTop w:val="0"/>
                                                                                                  <w:marBottom w:val="0"/>
                                                                                                  <w:divBdr>
                                                                                                    <w:top w:val="none" w:sz="0" w:space="0" w:color="auto"/>
                                                                                                    <w:left w:val="none" w:sz="0" w:space="0" w:color="auto"/>
                                                                                                    <w:bottom w:val="none" w:sz="0" w:space="0" w:color="auto"/>
                                                                                                    <w:right w:val="none" w:sz="0" w:space="0" w:color="auto"/>
                                                                                                  </w:divBdr>
                                                                                                  <w:divsChild>
                                                                                                    <w:div w:id="6433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4051">
                                                                                      <w:marLeft w:val="0"/>
                                                                                      <w:marRight w:val="0"/>
                                                                                      <w:marTop w:val="0"/>
                                                                                      <w:marBottom w:val="0"/>
                                                                                      <w:divBdr>
                                                                                        <w:top w:val="none" w:sz="0" w:space="0" w:color="auto"/>
                                                                                        <w:left w:val="none" w:sz="0" w:space="0" w:color="auto"/>
                                                                                        <w:bottom w:val="none" w:sz="0" w:space="0" w:color="auto"/>
                                                                                        <w:right w:val="none" w:sz="0" w:space="0" w:color="auto"/>
                                                                                      </w:divBdr>
                                                                                    </w:div>
                                                                                    <w:div w:id="1618179954">
                                                                                      <w:marLeft w:val="0"/>
                                                                                      <w:marRight w:val="0"/>
                                                                                      <w:marTop w:val="0"/>
                                                                                      <w:marBottom w:val="0"/>
                                                                                      <w:divBdr>
                                                                                        <w:top w:val="none" w:sz="0" w:space="0" w:color="auto"/>
                                                                                        <w:left w:val="none" w:sz="0" w:space="0" w:color="auto"/>
                                                                                        <w:bottom w:val="none" w:sz="0" w:space="0" w:color="auto"/>
                                                                                        <w:right w:val="none" w:sz="0" w:space="0" w:color="auto"/>
                                                                                      </w:divBdr>
                                                                                      <w:divsChild>
                                                                                        <w:div w:id="1990087882">
                                                                                          <w:marLeft w:val="360"/>
                                                                                          <w:marRight w:val="0"/>
                                                                                          <w:marTop w:val="0"/>
                                                                                          <w:marBottom w:val="0"/>
                                                                                          <w:divBdr>
                                                                                            <w:top w:val="none" w:sz="0" w:space="0" w:color="auto"/>
                                                                                            <w:left w:val="none" w:sz="0" w:space="0" w:color="auto"/>
                                                                                            <w:bottom w:val="none" w:sz="0" w:space="0" w:color="auto"/>
                                                                                            <w:right w:val="none" w:sz="0" w:space="0" w:color="auto"/>
                                                                                          </w:divBdr>
                                                                                          <w:divsChild>
                                                                                            <w:div w:id="587347635">
                                                                                              <w:marLeft w:val="0"/>
                                                                                              <w:marRight w:val="0"/>
                                                                                              <w:marTop w:val="30"/>
                                                                                              <w:marBottom w:val="30"/>
                                                                                              <w:divBdr>
                                                                                                <w:top w:val="none" w:sz="0" w:space="0" w:color="auto"/>
                                                                                                <w:left w:val="none" w:sz="0" w:space="0" w:color="auto"/>
                                                                                                <w:bottom w:val="none" w:sz="0" w:space="0" w:color="auto"/>
                                                                                                <w:right w:val="none" w:sz="0" w:space="0" w:color="auto"/>
                                                                                              </w:divBdr>
                                                                                              <w:divsChild>
                                                                                                <w:div w:id="86078205">
                                                                                                  <w:marLeft w:val="0"/>
                                                                                                  <w:marRight w:val="0"/>
                                                                                                  <w:marTop w:val="0"/>
                                                                                                  <w:marBottom w:val="0"/>
                                                                                                  <w:divBdr>
                                                                                                    <w:top w:val="none" w:sz="0" w:space="0" w:color="auto"/>
                                                                                                    <w:left w:val="none" w:sz="0" w:space="0" w:color="auto"/>
                                                                                                    <w:bottom w:val="none" w:sz="0" w:space="0" w:color="auto"/>
                                                                                                    <w:right w:val="none" w:sz="0" w:space="0" w:color="auto"/>
                                                                                                  </w:divBdr>
                                                                                                  <w:divsChild>
                                                                                                    <w:div w:id="2097241275">
                                                                                                      <w:marLeft w:val="0"/>
                                                                                                      <w:marRight w:val="0"/>
                                                                                                      <w:marTop w:val="0"/>
                                                                                                      <w:marBottom w:val="0"/>
                                                                                                      <w:divBdr>
                                                                                                        <w:top w:val="none" w:sz="0" w:space="0" w:color="auto"/>
                                                                                                        <w:left w:val="none" w:sz="0" w:space="0" w:color="auto"/>
                                                                                                        <w:bottom w:val="none" w:sz="0" w:space="0" w:color="auto"/>
                                                                                                        <w:right w:val="none" w:sz="0" w:space="0" w:color="auto"/>
                                                                                                      </w:divBdr>
                                                                                                    </w:div>
                                                                                                  </w:divsChild>
                                                                                                </w:div>
                                                                                                <w:div w:id="238097264">
                                                                                                  <w:marLeft w:val="0"/>
                                                                                                  <w:marRight w:val="0"/>
                                                                                                  <w:marTop w:val="0"/>
                                                                                                  <w:marBottom w:val="0"/>
                                                                                                  <w:divBdr>
                                                                                                    <w:top w:val="none" w:sz="0" w:space="0" w:color="auto"/>
                                                                                                    <w:left w:val="none" w:sz="0" w:space="0" w:color="auto"/>
                                                                                                    <w:bottom w:val="none" w:sz="0" w:space="0" w:color="auto"/>
                                                                                                    <w:right w:val="none" w:sz="0" w:space="0" w:color="auto"/>
                                                                                                  </w:divBdr>
                                                                                                  <w:divsChild>
                                                                                                    <w:div w:id="232938232">
                                                                                                      <w:marLeft w:val="0"/>
                                                                                                      <w:marRight w:val="0"/>
                                                                                                      <w:marTop w:val="0"/>
                                                                                                      <w:marBottom w:val="0"/>
                                                                                                      <w:divBdr>
                                                                                                        <w:top w:val="none" w:sz="0" w:space="0" w:color="auto"/>
                                                                                                        <w:left w:val="none" w:sz="0" w:space="0" w:color="auto"/>
                                                                                                        <w:bottom w:val="none" w:sz="0" w:space="0" w:color="auto"/>
                                                                                                        <w:right w:val="none" w:sz="0" w:space="0" w:color="auto"/>
                                                                                                      </w:divBdr>
                                                                                                    </w:div>
                                                                                                  </w:divsChild>
                                                                                                </w:div>
                                                                                                <w:div w:id="241917353">
                                                                                                  <w:marLeft w:val="0"/>
                                                                                                  <w:marRight w:val="0"/>
                                                                                                  <w:marTop w:val="0"/>
                                                                                                  <w:marBottom w:val="0"/>
                                                                                                  <w:divBdr>
                                                                                                    <w:top w:val="none" w:sz="0" w:space="0" w:color="auto"/>
                                                                                                    <w:left w:val="none" w:sz="0" w:space="0" w:color="auto"/>
                                                                                                    <w:bottom w:val="none" w:sz="0" w:space="0" w:color="auto"/>
                                                                                                    <w:right w:val="none" w:sz="0" w:space="0" w:color="auto"/>
                                                                                                  </w:divBdr>
                                                                                                  <w:divsChild>
                                                                                                    <w:div w:id="955790220">
                                                                                                      <w:marLeft w:val="0"/>
                                                                                                      <w:marRight w:val="0"/>
                                                                                                      <w:marTop w:val="0"/>
                                                                                                      <w:marBottom w:val="0"/>
                                                                                                      <w:divBdr>
                                                                                                        <w:top w:val="none" w:sz="0" w:space="0" w:color="auto"/>
                                                                                                        <w:left w:val="none" w:sz="0" w:space="0" w:color="auto"/>
                                                                                                        <w:bottom w:val="none" w:sz="0" w:space="0" w:color="auto"/>
                                                                                                        <w:right w:val="none" w:sz="0" w:space="0" w:color="auto"/>
                                                                                                      </w:divBdr>
                                                                                                    </w:div>
                                                                                                  </w:divsChild>
                                                                                                </w:div>
                                                                                                <w:div w:id="388572732">
                                                                                                  <w:marLeft w:val="0"/>
                                                                                                  <w:marRight w:val="0"/>
                                                                                                  <w:marTop w:val="0"/>
                                                                                                  <w:marBottom w:val="0"/>
                                                                                                  <w:divBdr>
                                                                                                    <w:top w:val="none" w:sz="0" w:space="0" w:color="auto"/>
                                                                                                    <w:left w:val="none" w:sz="0" w:space="0" w:color="auto"/>
                                                                                                    <w:bottom w:val="none" w:sz="0" w:space="0" w:color="auto"/>
                                                                                                    <w:right w:val="none" w:sz="0" w:space="0" w:color="auto"/>
                                                                                                  </w:divBdr>
                                                                                                  <w:divsChild>
                                                                                                    <w:div w:id="910120656">
                                                                                                      <w:marLeft w:val="0"/>
                                                                                                      <w:marRight w:val="0"/>
                                                                                                      <w:marTop w:val="0"/>
                                                                                                      <w:marBottom w:val="0"/>
                                                                                                      <w:divBdr>
                                                                                                        <w:top w:val="none" w:sz="0" w:space="0" w:color="auto"/>
                                                                                                        <w:left w:val="none" w:sz="0" w:space="0" w:color="auto"/>
                                                                                                        <w:bottom w:val="none" w:sz="0" w:space="0" w:color="auto"/>
                                                                                                        <w:right w:val="none" w:sz="0" w:space="0" w:color="auto"/>
                                                                                                      </w:divBdr>
                                                                                                    </w:div>
                                                                                                  </w:divsChild>
                                                                                                </w:div>
                                                                                                <w:div w:id="457066448">
                                                                                                  <w:marLeft w:val="0"/>
                                                                                                  <w:marRight w:val="0"/>
                                                                                                  <w:marTop w:val="0"/>
                                                                                                  <w:marBottom w:val="0"/>
                                                                                                  <w:divBdr>
                                                                                                    <w:top w:val="none" w:sz="0" w:space="0" w:color="auto"/>
                                                                                                    <w:left w:val="none" w:sz="0" w:space="0" w:color="auto"/>
                                                                                                    <w:bottom w:val="none" w:sz="0" w:space="0" w:color="auto"/>
                                                                                                    <w:right w:val="none" w:sz="0" w:space="0" w:color="auto"/>
                                                                                                  </w:divBdr>
                                                                                                  <w:divsChild>
                                                                                                    <w:div w:id="923149555">
                                                                                                      <w:marLeft w:val="0"/>
                                                                                                      <w:marRight w:val="0"/>
                                                                                                      <w:marTop w:val="0"/>
                                                                                                      <w:marBottom w:val="0"/>
                                                                                                      <w:divBdr>
                                                                                                        <w:top w:val="none" w:sz="0" w:space="0" w:color="auto"/>
                                                                                                        <w:left w:val="none" w:sz="0" w:space="0" w:color="auto"/>
                                                                                                        <w:bottom w:val="none" w:sz="0" w:space="0" w:color="auto"/>
                                                                                                        <w:right w:val="none" w:sz="0" w:space="0" w:color="auto"/>
                                                                                                      </w:divBdr>
                                                                                                    </w:div>
                                                                                                  </w:divsChild>
                                                                                                </w:div>
                                                                                                <w:div w:id="473060152">
                                                                                                  <w:marLeft w:val="0"/>
                                                                                                  <w:marRight w:val="0"/>
                                                                                                  <w:marTop w:val="0"/>
                                                                                                  <w:marBottom w:val="0"/>
                                                                                                  <w:divBdr>
                                                                                                    <w:top w:val="none" w:sz="0" w:space="0" w:color="auto"/>
                                                                                                    <w:left w:val="none" w:sz="0" w:space="0" w:color="auto"/>
                                                                                                    <w:bottom w:val="none" w:sz="0" w:space="0" w:color="auto"/>
                                                                                                    <w:right w:val="none" w:sz="0" w:space="0" w:color="auto"/>
                                                                                                  </w:divBdr>
                                                                                                  <w:divsChild>
                                                                                                    <w:div w:id="125315209">
                                                                                                      <w:marLeft w:val="0"/>
                                                                                                      <w:marRight w:val="0"/>
                                                                                                      <w:marTop w:val="0"/>
                                                                                                      <w:marBottom w:val="0"/>
                                                                                                      <w:divBdr>
                                                                                                        <w:top w:val="none" w:sz="0" w:space="0" w:color="auto"/>
                                                                                                        <w:left w:val="none" w:sz="0" w:space="0" w:color="auto"/>
                                                                                                        <w:bottom w:val="none" w:sz="0" w:space="0" w:color="auto"/>
                                                                                                        <w:right w:val="none" w:sz="0" w:space="0" w:color="auto"/>
                                                                                                      </w:divBdr>
                                                                                                    </w:div>
                                                                                                  </w:divsChild>
                                                                                                </w:div>
                                                                                                <w:div w:id="544174036">
                                                                                                  <w:marLeft w:val="0"/>
                                                                                                  <w:marRight w:val="0"/>
                                                                                                  <w:marTop w:val="0"/>
                                                                                                  <w:marBottom w:val="0"/>
                                                                                                  <w:divBdr>
                                                                                                    <w:top w:val="none" w:sz="0" w:space="0" w:color="auto"/>
                                                                                                    <w:left w:val="none" w:sz="0" w:space="0" w:color="auto"/>
                                                                                                    <w:bottom w:val="none" w:sz="0" w:space="0" w:color="auto"/>
                                                                                                    <w:right w:val="none" w:sz="0" w:space="0" w:color="auto"/>
                                                                                                  </w:divBdr>
                                                                                                  <w:divsChild>
                                                                                                    <w:div w:id="1969313569">
                                                                                                      <w:marLeft w:val="0"/>
                                                                                                      <w:marRight w:val="0"/>
                                                                                                      <w:marTop w:val="0"/>
                                                                                                      <w:marBottom w:val="0"/>
                                                                                                      <w:divBdr>
                                                                                                        <w:top w:val="none" w:sz="0" w:space="0" w:color="auto"/>
                                                                                                        <w:left w:val="none" w:sz="0" w:space="0" w:color="auto"/>
                                                                                                        <w:bottom w:val="none" w:sz="0" w:space="0" w:color="auto"/>
                                                                                                        <w:right w:val="none" w:sz="0" w:space="0" w:color="auto"/>
                                                                                                      </w:divBdr>
                                                                                                    </w:div>
                                                                                                  </w:divsChild>
                                                                                                </w:div>
                                                                                                <w:div w:id="652490240">
                                                                                                  <w:marLeft w:val="0"/>
                                                                                                  <w:marRight w:val="0"/>
                                                                                                  <w:marTop w:val="0"/>
                                                                                                  <w:marBottom w:val="0"/>
                                                                                                  <w:divBdr>
                                                                                                    <w:top w:val="none" w:sz="0" w:space="0" w:color="auto"/>
                                                                                                    <w:left w:val="none" w:sz="0" w:space="0" w:color="auto"/>
                                                                                                    <w:bottom w:val="none" w:sz="0" w:space="0" w:color="auto"/>
                                                                                                    <w:right w:val="none" w:sz="0" w:space="0" w:color="auto"/>
                                                                                                  </w:divBdr>
                                                                                                  <w:divsChild>
                                                                                                    <w:div w:id="542985783">
                                                                                                      <w:marLeft w:val="0"/>
                                                                                                      <w:marRight w:val="0"/>
                                                                                                      <w:marTop w:val="0"/>
                                                                                                      <w:marBottom w:val="0"/>
                                                                                                      <w:divBdr>
                                                                                                        <w:top w:val="none" w:sz="0" w:space="0" w:color="auto"/>
                                                                                                        <w:left w:val="none" w:sz="0" w:space="0" w:color="auto"/>
                                                                                                        <w:bottom w:val="none" w:sz="0" w:space="0" w:color="auto"/>
                                                                                                        <w:right w:val="none" w:sz="0" w:space="0" w:color="auto"/>
                                                                                                      </w:divBdr>
                                                                                                    </w:div>
                                                                                                  </w:divsChild>
                                                                                                </w:div>
                                                                                                <w:div w:id="780103734">
                                                                                                  <w:marLeft w:val="0"/>
                                                                                                  <w:marRight w:val="0"/>
                                                                                                  <w:marTop w:val="0"/>
                                                                                                  <w:marBottom w:val="0"/>
                                                                                                  <w:divBdr>
                                                                                                    <w:top w:val="none" w:sz="0" w:space="0" w:color="auto"/>
                                                                                                    <w:left w:val="none" w:sz="0" w:space="0" w:color="auto"/>
                                                                                                    <w:bottom w:val="none" w:sz="0" w:space="0" w:color="auto"/>
                                                                                                    <w:right w:val="none" w:sz="0" w:space="0" w:color="auto"/>
                                                                                                  </w:divBdr>
                                                                                                  <w:divsChild>
                                                                                                    <w:div w:id="1299607961">
                                                                                                      <w:marLeft w:val="0"/>
                                                                                                      <w:marRight w:val="0"/>
                                                                                                      <w:marTop w:val="0"/>
                                                                                                      <w:marBottom w:val="0"/>
                                                                                                      <w:divBdr>
                                                                                                        <w:top w:val="none" w:sz="0" w:space="0" w:color="auto"/>
                                                                                                        <w:left w:val="none" w:sz="0" w:space="0" w:color="auto"/>
                                                                                                        <w:bottom w:val="none" w:sz="0" w:space="0" w:color="auto"/>
                                                                                                        <w:right w:val="none" w:sz="0" w:space="0" w:color="auto"/>
                                                                                                      </w:divBdr>
                                                                                                    </w:div>
                                                                                                  </w:divsChild>
                                                                                                </w:div>
                                                                                                <w:div w:id="898709903">
                                                                                                  <w:marLeft w:val="0"/>
                                                                                                  <w:marRight w:val="0"/>
                                                                                                  <w:marTop w:val="0"/>
                                                                                                  <w:marBottom w:val="0"/>
                                                                                                  <w:divBdr>
                                                                                                    <w:top w:val="none" w:sz="0" w:space="0" w:color="auto"/>
                                                                                                    <w:left w:val="none" w:sz="0" w:space="0" w:color="auto"/>
                                                                                                    <w:bottom w:val="none" w:sz="0" w:space="0" w:color="auto"/>
                                                                                                    <w:right w:val="none" w:sz="0" w:space="0" w:color="auto"/>
                                                                                                  </w:divBdr>
                                                                                                  <w:divsChild>
                                                                                                    <w:div w:id="1491482596">
                                                                                                      <w:marLeft w:val="0"/>
                                                                                                      <w:marRight w:val="0"/>
                                                                                                      <w:marTop w:val="0"/>
                                                                                                      <w:marBottom w:val="0"/>
                                                                                                      <w:divBdr>
                                                                                                        <w:top w:val="none" w:sz="0" w:space="0" w:color="auto"/>
                                                                                                        <w:left w:val="none" w:sz="0" w:space="0" w:color="auto"/>
                                                                                                        <w:bottom w:val="none" w:sz="0" w:space="0" w:color="auto"/>
                                                                                                        <w:right w:val="none" w:sz="0" w:space="0" w:color="auto"/>
                                                                                                      </w:divBdr>
                                                                                                    </w:div>
                                                                                                  </w:divsChild>
                                                                                                </w:div>
                                                                                                <w:div w:id="931081956">
                                                                                                  <w:marLeft w:val="0"/>
                                                                                                  <w:marRight w:val="0"/>
                                                                                                  <w:marTop w:val="0"/>
                                                                                                  <w:marBottom w:val="0"/>
                                                                                                  <w:divBdr>
                                                                                                    <w:top w:val="none" w:sz="0" w:space="0" w:color="auto"/>
                                                                                                    <w:left w:val="none" w:sz="0" w:space="0" w:color="auto"/>
                                                                                                    <w:bottom w:val="none" w:sz="0" w:space="0" w:color="auto"/>
                                                                                                    <w:right w:val="none" w:sz="0" w:space="0" w:color="auto"/>
                                                                                                  </w:divBdr>
                                                                                                  <w:divsChild>
                                                                                                    <w:div w:id="533348872">
                                                                                                      <w:marLeft w:val="0"/>
                                                                                                      <w:marRight w:val="0"/>
                                                                                                      <w:marTop w:val="0"/>
                                                                                                      <w:marBottom w:val="0"/>
                                                                                                      <w:divBdr>
                                                                                                        <w:top w:val="none" w:sz="0" w:space="0" w:color="auto"/>
                                                                                                        <w:left w:val="none" w:sz="0" w:space="0" w:color="auto"/>
                                                                                                        <w:bottom w:val="none" w:sz="0" w:space="0" w:color="auto"/>
                                                                                                        <w:right w:val="none" w:sz="0" w:space="0" w:color="auto"/>
                                                                                                      </w:divBdr>
                                                                                                    </w:div>
                                                                                                  </w:divsChild>
                                                                                                </w:div>
                                                                                                <w:div w:id="975523394">
                                                                                                  <w:marLeft w:val="0"/>
                                                                                                  <w:marRight w:val="0"/>
                                                                                                  <w:marTop w:val="0"/>
                                                                                                  <w:marBottom w:val="0"/>
                                                                                                  <w:divBdr>
                                                                                                    <w:top w:val="none" w:sz="0" w:space="0" w:color="auto"/>
                                                                                                    <w:left w:val="none" w:sz="0" w:space="0" w:color="auto"/>
                                                                                                    <w:bottom w:val="none" w:sz="0" w:space="0" w:color="auto"/>
                                                                                                    <w:right w:val="none" w:sz="0" w:space="0" w:color="auto"/>
                                                                                                  </w:divBdr>
                                                                                                  <w:divsChild>
                                                                                                    <w:div w:id="1193299955">
                                                                                                      <w:marLeft w:val="0"/>
                                                                                                      <w:marRight w:val="0"/>
                                                                                                      <w:marTop w:val="0"/>
                                                                                                      <w:marBottom w:val="0"/>
                                                                                                      <w:divBdr>
                                                                                                        <w:top w:val="none" w:sz="0" w:space="0" w:color="auto"/>
                                                                                                        <w:left w:val="none" w:sz="0" w:space="0" w:color="auto"/>
                                                                                                        <w:bottom w:val="none" w:sz="0" w:space="0" w:color="auto"/>
                                                                                                        <w:right w:val="none" w:sz="0" w:space="0" w:color="auto"/>
                                                                                                      </w:divBdr>
                                                                                                    </w:div>
                                                                                                  </w:divsChild>
                                                                                                </w:div>
                                                                                                <w:div w:id="1043286819">
                                                                                                  <w:marLeft w:val="0"/>
                                                                                                  <w:marRight w:val="0"/>
                                                                                                  <w:marTop w:val="0"/>
                                                                                                  <w:marBottom w:val="0"/>
                                                                                                  <w:divBdr>
                                                                                                    <w:top w:val="none" w:sz="0" w:space="0" w:color="auto"/>
                                                                                                    <w:left w:val="none" w:sz="0" w:space="0" w:color="auto"/>
                                                                                                    <w:bottom w:val="none" w:sz="0" w:space="0" w:color="auto"/>
                                                                                                    <w:right w:val="none" w:sz="0" w:space="0" w:color="auto"/>
                                                                                                  </w:divBdr>
                                                                                                  <w:divsChild>
                                                                                                    <w:div w:id="1536386093">
                                                                                                      <w:marLeft w:val="0"/>
                                                                                                      <w:marRight w:val="0"/>
                                                                                                      <w:marTop w:val="0"/>
                                                                                                      <w:marBottom w:val="0"/>
                                                                                                      <w:divBdr>
                                                                                                        <w:top w:val="none" w:sz="0" w:space="0" w:color="auto"/>
                                                                                                        <w:left w:val="none" w:sz="0" w:space="0" w:color="auto"/>
                                                                                                        <w:bottom w:val="none" w:sz="0" w:space="0" w:color="auto"/>
                                                                                                        <w:right w:val="none" w:sz="0" w:space="0" w:color="auto"/>
                                                                                                      </w:divBdr>
                                                                                                    </w:div>
                                                                                                  </w:divsChild>
                                                                                                </w:div>
                                                                                                <w:div w:id="1145700366">
                                                                                                  <w:marLeft w:val="0"/>
                                                                                                  <w:marRight w:val="0"/>
                                                                                                  <w:marTop w:val="0"/>
                                                                                                  <w:marBottom w:val="0"/>
                                                                                                  <w:divBdr>
                                                                                                    <w:top w:val="none" w:sz="0" w:space="0" w:color="auto"/>
                                                                                                    <w:left w:val="none" w:sz="0" w:space="0" w:color="auto"/>
                                                                                                    <w:bottom w:val="none" w:sz="0" w:space="0" w:color="auto"/>
                                                                                                    <w:right w:val="none" w:sz="0" w:space="0" w:color="auto"/>
                                                                                                  </w:divBdr>
                                                                                                  <w:divsChild>
                                                                                                    <w:div w:id="570457966">
                                                                                                      <w:marLeft w:val="0"/>
                                                                                                      <w:marRight w:val="0"/>
                                                                                                      <w:marTop w:val="0"/>
                                                                                                      <w:marBottom w:val="0"/>
                                                                                                      <w:divBdr>
                                                                                                        <w:top w:val="none" w:sz="0" w:space="0" w:color="auto"/>
                                                                                                        <w:left w:val="none" w:sz="0" w:space="0" w:color="auto"/>
                                                                                                        <w:bottom w:val="none" w:sz="0" w:space="0" w:color="auto"/>
                                                                                                        <w:right w:val="none" w:sz="0" w:space="0" w:color="auto"/>
                                                                                                      </w:divBdr>
                                                                                                    </w:div>
                                                                                                  </w:divsChild>
                                                                                                </w:div>
                                                                                                <w:div w:id="1154369790">
                                                                                                  <w:marLeft w:val="0"/>
                                                                                                  <w:marRight w:val="0"/>
                                                                                                  <w:marTop w:val="0"/>
                                                                                                  <w:marBottom w:val="0"/>
                                                                                                  <w:divBdr>
                                                                                                    <w:top w:val="none" w:sz="0" w:space="0" w:color="auto"/>
                                                                                                    <w:left w:val="none" w:sz="0" w:space="0" w:color="auto"/>
                                                                                                    <w:bottom w:val="none" w:sz="0" w:space="0" w:color="auto"/>
                                                                                                    <w:right w:val="none" w:sz="0" w:space="0" w:color="auto"/>
                                                                                                  </w:divBdr>
                                                                                                  <w:divsChild>
                                                                                                    <w:div w:id="1137796982">
                                                                                                      <w:marLeft w:val="0"/>
                                                                                                      <w:marRight w:val="0"/>
                                                                                                      <w:marTop w:val="0"/>
                                                                                                      <w:marBottom w:val="0"/>
                                                                                                      <w:divBdr>
                                                                                                        <w:top w:val="none" w:sz="0" w:space="0" w:color="auto"/>
                                                                                                        <w:left w:val="none" w:sz="0" w:space="0" w:color="auto"/>
                                                                                                        <w:bottom w:val="none" w:sz="0" w:space="0" w:color="auto"/>
                                                                                                        <w:right w:val="none" w:sz="0" w:space="0" w:color="auto"/>
                                                                                                      </w:divBdr>
                                                                                                    </w:div>
                                                                                                  </w:divsChild>
                                                                                                </w:div>
                                                                                                <w:div w:id="1317490830">
                                                                                                  <w:marLeft w:val="0"/>
                                                                                                  <w:marRight w:val="0"/>
                                                                                                  <w:marTop w:val="0"/>
                                                                                                  <w:marBottom w:val="0"/>
                                                                                                  <w:divBdr>
                                                                                                    <w:top w:val="none" w:sz="0" w:space="0" w:color="auto"/>
                                                                                                    <w:left w:val="none" w:sz="0" w:space="0" w:color="auto"/>
                                                                                                    <w:bottom w:val="none" w:sz="0" w:space="0" w:color="auto"/>
                                                                                                    <w:right w:val="none" w:sz="0" w:space="0" w:color="auto"/>
                                                                                                  </w:divBdr>
                                                                                                  <w:divsChild>
                                                                                                    <w:div w:id="130443603">
                                                                                                      <w:marLeft w:val="0"/>
                                                                                                      <w:marRight w:val="0"/>
                                                                                                      <w:marTop w:val="0"/>
                                                                                                      <w:marBottom w:val="0"/>
                                                                                                      <w:divBdr>
                                                                                                        <w:top w:val="none" w:sz="0" w:space="0" w:color="auto"/>
                                                                                                        <w:left w:val="none" w:sz="0" w:space="0" w:color="auto"/>
                                                                                                        <w:bottom w:val="none" w:sz="0" w:space="0" w:color="auto"/>
                                                                                                        <w:right w:val="none" w:sz="0" w:space="0" w:color="auto"/>
                                                                                                      </w:divBdr>
                                                                                                    </w:div>
                                                                                                  </w:divsChild>
                                                                                                </w:div>
                                                                                                <w:div w:id="1372536374">
                                                                                                  <w:marLeft w:val="0"/>
                                                                                                  <w:marRight w:val="0"/>
                                                                                                  <w:marTop w:val="0"/>
                                                                                                  <w:marBottom w:val="0"/>
                                                                                                  <w:divBdr>
                                                                                                    <w:top w:val="none" w:sz="0" w:space="0" w:color="auto"/>
                                                                                                    <w:left w:val="none" w:sz="0" w:space="0" w:color="auto"/>
                                                                                                    <w:bottom w:val="none" w:sz="0" w:space="0" w:color="auto"/>
                                                                                                    <w:right w:val="none" w:sz="0" w:space="0" w:color="auto"/>
                                                                                                  </w:divBdr>
                                                                                                  <w:divsChild>
                                                                                                    <w:div w:id="1046877518">
                                                                                                      <w:marLeft w:val="0"/>
                                                                                                      <w:marRight w:val="0"/>
                                                                                                      <w:marTop w:val="0"/>
                                                                                                      <w:marBottom w:val="0"/>
                                                                                                      <w:divBdr>
                                                                                                        <w:top w:val="none" w:sz="0" w:space="0" w:color="auto"/>
                                                                                                        <w:left w:val="none" w:sz="0" w:space="0" w:color="auto"/>
                                                                                                        <w:bottom w:val="none" w:sz="0" w:space="0" w:color="auto"/>
                                                                                                        <w:right w:val="none" w:sz="0" w:space="0" w:color="auto"/>
                                                                                                      </w:divBdr>
                                                                                                    </w:div>
                                                                                                  </w:divsChild>
                                                                                                </w:div>
                                                                                                <w:div w:id="1534071909">
                                                                                                  <w:marLeft w:val="0"/>
                                                                                                  <w:marRight w:val="0"/>
                                                                                                  <w:marTop w:val="0"/>
                                                                                                  <w:marBottom w:val="0"/>
                                                                                                  <w:divBdr>
                                                                                                    <w:top w:val="none" w:sz="0" w:space="0" w:color="auto"/>
                                                                                                    <w:left w:val="none" w:sz="0" w:space="0" w:color="auto"/>
                                                                                                    <w:bottom w:val="none" w:sz="0" w:space="0" w:color="auto"/>
                                                                                                    <w:right w:val="none" w:sz="0" w:space="0" w:color="auto"/>
                                                                                                  </w:divBdr>
                                                                                                  <w:divsChild>
                                                                                                    <w:div w:id="1374230095">
                                                                                                      <w:marLeft w:val="0"/>
                                                                                                      <w:marRight w:val="0"/>
                                                                                                      <w:marTop w:val="0"/>
                                                                                                      <w:marBottom w:val="0"/>
                                                                                                      <w:divBdr>
                                                                                                        <w:top w:val="none" w:sz="0" w:space="0" w:color="auto"/>
                                                                                                        <w:left w:val="none" w:sz="0" w:space="0" w:color="auto"/>
                                                                                                        <w:bottom w:val="none" w:sz="0" w:space="0" w:color="auto"/>
                                                                                                        <w:right w:val="none" w:sz="0" w:space="0" w:color="auto"/>
                                                                                                      </w:divBdr>
                                                                                                    </w:div>
                                                                                                  </w:divsChild>
                                                                                                </w:div>
                                                                                                <w:div w:id="1649091294">
                                                                                                  <w:marLeft w:val="0"/>
                                                                                                  <w:marRight w:val="0"/>
                                                                                                  <w:marTop w:val="0"/>
                                                                                                  <w:marBottom w:val="0"/>
                                                                                                  <w:divBdr>
                                                                                                    <w:top w:val="none" w:sz="0" w:space="0" w:color="auto"/>
                                                                                                    <w:left w:val="none" w:sz="0" w:space="0" w:color="auto"/>
                                                                                                    <w:bottom w:val="none" w:sz="0" w:space="0" w:color="auto"/>
                                                                                                    <w:right w:val="none" w:sz="0" w:space="0" w:color="auto"/>
                                                                                                  </w:divBdr>
                                                                                                  <w:divsChild>
                                                                                                    <w:div w:id="1786732827">
                                                                                                      <w:marLeft w:val="0"/>
                                                                                                      <w:marRight w:val="0"/>
                                                                                                      <w:marTop w:val="0"/>
                                                                                                      <w:marBottom w:val="0"/>
                                                                                                      <w:divBdr>
                                                                                                        <w:top w:val="none" w:sz="0" w:space="0" w:color="auto"/>
                                                                                                        <w:left w:val="none" w:sz="0" w:space="0" w:color="auto"/>
                                                                                                        <w:bottom w:val="none" w:sz="0" w:space="0" w:color="auto"/>
                                                                                                        <w:right w:val="none" w:sz="0" w:space="0" w:color="auto"/>
                                                                                                      </w:divBdr>
                                                                                                    </w:div>
                                                                                                  </w:divsChild>
                                                                                                </w:div>
                                                                                                <w:div w:id="1655452705">
                                                                                                  <w:marLeft w:val="0"/>
                                                                                                  <w:marRight w:val="0"/>
                                                                                                  <w:marTop w:val="0"/>
                                                                                                  <w:marBottom w:val="0"/>
                                                                                                  <w:divBdr>
                                                                                                    <w:top w:val="none" w:sz="0" w:space="0" w:color="auto"/>
                                                                                                    <w:left w:val="none" w:sz="0" w:space="0" w:color="auto"/>
                                                                                                    <w:bottom w:val="none" w:sz="0" w:space="0" w:color="auto"/>
                                                                                                    <w:right w:val="none" w:sz="0" w:space="0" w:color="auto"/>
                                                                                                  </w:divBdr>
                                                                                                  <w:divsChild>
                                                                                                    <w:div w:id="544605670">
                                                                                                      <w:marLeft w:val="0"/>
                                                                                                      <w:marRight w:val="0"/>
                                                                                                      <w:marTop w:val="0"/>
                                                                                                      <w:marBottom w:val="0"/>
                                                                                                      <w:divBdr>
                                                                                                        <w:top w:val="none" w:sz="0" w:space="0" w:color="auto"/>
                                                                                                        <w:left w:val="none" w:sz="0" w:space="0" w:color="auto"/>
                                                                                                        <w:bottom w:val="none" w:sz="0" w:space="0" w:color="auto"/>
                                                                                                        <w:right w:val="none" w:sz="0" w:space="0" w:color="auto"/>
                                                                                                      </w:divBdr>
                                                                                                    </w:div>
                                                                                                  </w:divsChild>
                                                                                                </w:div>
                                                                                                <w:div w:id="1671252954">
                                                                                                  <w:marLeft w:val="0"/>
                                                                                                  <w:marRight w:val="0"/>
                                                                                                  <w:marTop w:val="0"/>
                                                                                                  <w:marBottom w:val="0"/>
                                                                                                  <w:divBdr>
                                                                                                    <w:top w:val="none" w:sz="0" w:space="0" w:color="auto"/>
                                                                                                    <w:left w:val="none" w:sz="0" w:space="0" w:color="auto"/>
                                                                                                    <w:bottom w:val="none" w:sz="0" w:space="0" w:color="auto"/>
                                                                                                    <w:right w:val="none" w:sz="0" w:space="0" w:color="auto"/>
                                                                                                  </w:divBdr>
                                                                                                  <w:divsChild>
                                                                                                    <w:div w:id="1888371509">
                                                                                                      <w:marLeft w:val="0"/>
                                                                                                      <w:marRight w:val="0"/>
                                                                                                      <w:marTop w:val="0"/>
                                                                                                      <w:marBottom w:val="0"/>
                                                                                                      <w:divBdr>
                                                                                                        <w:top w:val="none" w:sz="0" w:space="0" w:color="auto"/>
                                                                                                        <w:left w:val="none" w:sz="0" w:space="0" w:color="auto"/>
                                                                                                        <w:bottom w:val="none" w:sz="0" w:space="0" w:color="auto"/>
                                                                                                        <w:right w:val="none" w:sz="0" w:space="0" w:color="auto"/>
                                                                                                      </w:divBdr>
                                                                                                    </w:div>
                                                                                                  </w:divsChild>
                                                                                                </w:div>
                                                                                                <w:div w:id="1872262551">
                                                                                                  <w:marLeft w:val="0"/>
                                                                                                  <w:marRight w:val="0"/>
                                                                                                  <w:marTop w:val="0"/>
                                                                                                  <w:marBottom w:val="0"/>
                                                                                                  <w:divBdr>
                                                                                                    <w:top w:val="none" w:sz="0" w:space="0" w:color="auto"/>
                                                                                                    <w:left w:val="none" w:sz="0" w:space="0" w:color="auto"/>
                                                                                                    <w:bottom w:val="none" w:sz="0" w:space="0" w:color="auto"/>
                                                                                                    <w:right w:val="none" w:sz="0" w:space="0" w:color="auto"/>
                                                                                                  </w:divBdr>
                                                                                                  <w:divsChild>
                                                                                                    <w:div w:id="518667988">
                                                                                                      <w:marLeft w:val="0"/>
                                                                                                      <w:marRight w:val="0"/>
                                                                                                      <w:marTop w:val="0"/>
                                                                                                      <w:marBottom w:val="0"/>
                                                                                                      <w:divBdr>
                                                                                                        <w:top w:val="none" w:sz="0" w:space="0" w:color="auto"/>
                                                                                                        <w:left w:val="none" w:sz="0" w:space="0" w:color="auto"/>
                                                                                                        <w:bottom w:val="none" w:sz="0" w:space="0" w:color="auto"/>
                                                                                                        <w:right w:val="none" w:sz="0" w:space="0" w:color="auto"/>
                                                                                                      </w:divBdr>
                                                                                                    </w:div>
                                                                                                  </w:divsChild>
                                                                                                </w:div>
                                                                                                <w:div w:id="1970360608">
                                                                                                  <w:marLeft w:val="0"/>
                                                                                                  <w:marRight w:val="0"/>
                                                                                                  <w:marTop w:val="0"/>
                                                                                                  <w:marBottom w:val="0"/>
                                                                                                  <w:divBdr>
                                                                                                    <w:top w:val="none" w:sz="0" w:space="0" w:color="auto"/>
                                                                                                    <w:left w:val="none" w:sz="0" w:space="0" w:color="auto"/>
                                                                                                    <w:bottom w:val="none" w:sz="0" w:space="0" w:color="auto"/>
                                                                                                    <w:right w:val="none" w:sz="0" w:space="0" w:color="auto"/>
                                                                                                  </w:divBdr>
                                                                                                  <w:divsChild>
                                                                                                    <w:div w:id="1650089049">
                                                                                                      <w:marLeft w:val="0"/>
                                                                                                      <w:marRight w:val="0"/>
                                                                                                      <w:marTop w:val="0"/>
                                                                                                      <w:marBottom w:val="0"/>
                                                                                                      <w:divBdr>
                                                                                                        <w:top w:val="none" w:sz="0" w:space="0" w:color="auto"/>
                                                                                                        <w:left w:val="none" w:sz="0" w:space="0" w:color="auto"/>
                                                                                                        <w:bottom w:val="none" w:sz="0" w:space="0" w:color="auto"/>
                                                                                                        <w:right w:val="none" w:sz="0" w:space="0" w:color="auto"/>
                                                                                                      </w:divBdr>
                                                                                                    </w:div>
                                                                                                  </w:divsChild>
                                                                                                </w:div>
                                                                                                <w:div w:id="2030182896">
                                                                                                  <w:marLeft w:val="0"/>
                                                                                                  <w:marRight w:val="0"/>
                                                                                                  <w:marTop w:val="0"/>
                                                                                                  <w:marBottom w:val="0"/>
                                                                                                  <w:divBdr>
                                                                                                    <w:top w:val="none" w:sz="0" w:space="0" w:color="auto"/>
                                                                                                    <w:left w:val="none" w:sz="0" w:space="0" w:color="auto"/>
                                                                                                    <w:bottom w:val="none" w:sz="0" w:space="0" w:color="auto"/>
                                                                                                    <w:right w:val="none" w:sz="0" w:space="0" w:color="auto"/>
                                                                                                  </w:divBdr>
                                                                                                  <w:divsChild>
                                                                                                    <w:div w:id="1199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84848">
                                                                                      <w:marLeft w:val="0"/>
                                                                                      <w:marRight w:val="0"/>
                                                                                      <w:marTop w:val="0"/>
                                                                                      <w:marBottom w:val="0"/>
                                                                                      <w:divBdr>
                                                                                        <w:top w:val="none" w:sz="0" w:space="0" w:color="auto"/>
                                                                                        <w:left w:val="none" w:sz="0" w:space="0" w:color="auto"/>
                                                                                        <w:bottom w:val="none" w:sz="0" w:space="0" w:color="auto"/>
                                                                                        <w:right w:val="none" w:sz="0" w:space="0" w:color="auto"/>
                                                                                      </w:divBdr>
                                                                                      <w:divsChild>
                                                                                        <w:div w:id="550771279">
                                                                                          <w:marLeft w:val="360"/>
                                                                                          <w:marRight w:val="0"/>
                                                                                          <w:marTop w:val="0"/>
                                                                                          <w:marBottom w:val="0"/>
                                                                                          <w:divBdr>
                                                                                            <w:top w:val="none" w:sz="0" w:space="0" w:color="auto"/>
                                                                                            <w:left w:val="none" w:sz="0" w:space="0" w:color="auto"/>
                                                                                            <w:bottom w:val="none" w:sz="0" w:space="0" w:color="auto"/>
                                                                                            <w:right w:val="none" w:sz="0" w:space="0" w:color="auto"/>
                                                                                          </w:divBdr>
                                                                                          <w:divsChild>
                                                                                            <w:div w:id="699555183">
                                                                                              <w:marLeft w:val="0"/>
                                                                                              <w:marRight w:val="0"/>
                                                                                              <w:marTop w:val="30"/>
                                                                                              <w:marBottom w:val="30"/>
                                                                                              <w:divBdr>
                                                                                                <w:top w:val="none" w:sz="0" w:space="0" w:color="auto"/>
                                                                                                <w:left w:val="none" w:sz="0" w:space="0" w:color="auto"/>
                                                                                                <w:bottom w:val="none" w:sz="0" w:space="0" w:color="auto"/>
                                                                                                <w:right w:val="none" w:sz="0" w:space="0" w:color="auto"/>
                                                                                              </w:divBdr>
                                                                                              <w:divsChild>
                                                                                                <w:div w:id="60298742">
                                                                                                  <w:marLeft w:val="0"/>
                                                                                                  <w:marRight w:val="0"/>
                                                                                                  <w:marTop w:val="0"/>
                                                                                                  <w:marBottom w:val="0"/>
                                                                                                  <w:divBdr>
                                                                                                    <w:top w:val="none" w:sz="0" w:space="0" w:color="auto"/>
                                                                                                    <w:left w:val="none" w:sz="0" w:space="0" w:color="auto"/>
                                                                                                    <w:bottom w:val="none" w:sz="0" w:space="0" w:color="auto"/>
                                                                                                    <w:right w:val="none" w:sz="0" w:space="0" w:color="auto"/>
                                                                                                  </w:divBdr>
                                                                                                  <w:divsChild>
                                                                                                    <w:div w:id="324016173">
                                                                                                      <w:marLeft w:val="0"/>
                                                                                                      <w:marRight w:val="0"/>
                                                                                                      <w:marTop w:val="0"/>
                                                                                                      <w:marBottom w:val="0"/>
                                                                                                      <w:divBdr>
                                                                                                        <w:top w:val="none" w:sz="0" w:space="0" w:color="auto"/>
                                                                                                        <w:left w:val="none" w:sz="0" w:space="0" w:color="auto"/>
                                                                                                        <w:bottom w:val="none" w:sz="0" w:space="0" w:color="auto"/>
                                                                                                        <w:right w:val="none" w:sz="0" w:space="0" w:color="auto"/>
                                                                                                      </w:divBdr>
                                                                                                    </w:div>
                                                                                                  </w:divsChild>
                                                                                                </w:div>
                                                                                                <w:div w:id="61678244">
                                                                                                  <w:marLeft w:val="0"/>
                                                                                                  <w:marRight w:val="0"/>
                                                                                                  <w:marTop w:val="0"/>
                                                                                                  <w:marBottom w:val="0"/>
                                                                                                  <w:divBdr>
                                                                                                    <w:top w:val="none" w:sz="0" w:space="0" w:color="auto"/>
                                                                                                    <w:left w:val="none" w:sz="0" w:space="0" w:color="auto"/>
                                                                                                    <w:bottom w:val="none" w:sz="0" w:space="0" w:color="auto"/>
                                                                                                    <w:right w:val="none" w:sz="0" w:space="0" w:color="auto"/>
                                                                                                  </w:divBdr>
                                                                                                  <w:divsChild>
                                                                                                    <w:div w:id="1779333502">
                                                                                                      <w:marLeft w:val="0"/>
                                                                                                      <w:marRight w:val="0"/>
                                                                                                      <w:marTop w:val="0"/>
                                                                                                      <w:marBottom w:val="0"/>
                                                                                                      <w:divBdr>
                                                                                                        <w:top w:val="none" w:sz="0" w:space="0" w:color="auto"/>
                                                                                                        <w:left w:val="none" w:sz="0" w:space="0" w:color="auto"/>
                                                                                                        <w:bottom w:val="none" w:sz="0" w:space="0" w:color="auto"/>
                                                                                                        <w:right w:val="none" w:sz="0" w:space="0" w:color="auto"/>
                                                                                                      </w:divBdr>
                                                                                                    </w:div>
                                                                                                  </w:divsChild>
                                                                                                </w:div>
                                                                                                <w:div w:id="119497686">
                                                                                                  <w:marLeft w:val="0"/>
                                                                                                  <w:marRight w:val="0"/>
                                                                                                  <w:marTop w:val="0"/>
                                                                                                  <w:marBottom w:val="0"/>
                                                                                                  <w:divBdr>
                                                                                                    <w:top w:val="none" w:sz="0" w:space="0" w:color="auto"/>
                                                                                                    <w:left w:val="none" w:sz="0" w:space="0" w:color="auto"/>
                                                                                                    <w:bottom w:val="none" w:sz="0" w:space="0" w:color="auto"/>
                                                                                                    <w:right w:val="none" w:sz="0" w:space="0" w:color="auto"/>
                                                                                                  </w:divBdr>
                                                                                                  <w:divsChild>
                                                                                                    <w:div w:id="636490570">
                                                                                                      <w:marLeft w:val="0"/>
                                                                                                      <w:marRight w:val="0"/>
                                                                                                      <w:marTop w:val="0"/>
                                                                                                      <w:marBottom w:val="0"/>
                                                                                                      <w:divBdr>
                                                                                                        <w:top w:val="none" w:sz="0" w:space="0" w:color="auto"/>
                                                                                                        <w:left w:val="none" w:sz="0" w:space="0" w:color="auto"/>
                                                                                                        <w:bottom w:val="none" w:sz="0" w:space="0" w:color="auto"/>
                                                                                                        <w:right w:val="none" w:sz="0" w:space="0" w:color="auto"/>
                                                                                                      </w:divBdr>
                                                                                                    </w:div>
                                                                                                  </w:divsChild>
                                                                                                </w:div>
                                                                                                <w:div w:id="254364037">
                                                                                                  <w:marLeft w:val="0"/>
                                                                                                  <w:marRight w:val="0"/>
                                                                                                  <w:marTop w:val="0"/>
                                                                                                  <w:marBottom w:val="0"/>
                                                                                                  <w:divBdr>
                                                                                                    <w:top w:val="none" w:sz="0" w:space="0" w:color="auto"/>
                                                                                                    <w:left w:val="none" w:sz="0" w:space="0" w:color="auto"/>
                                                                                                    <w:bottom w:val="none" w:sz="0" w:space="0" w:color="auto"/>
                                                                                                    <w:right w:val="none" w:sz="0" w:space="0" w:color="auto"/>
                                                                                                  </w:divBdr>
                                                                                                  <w:divsChild>
                                                                                                    <w:div w:id="1297836310">
                                                                                                      <w:marLeft w:val="0"/>
                                                                                                      <w:marRight w:val="0"/>
                                                                                                      <w:marTop w:val="0"/>
                                                                                                      <w:marBottom w:val="0"/>
                                                                                                      <w:divBdr>
                                                                                                        <w:top w:val="none" w:sz="0" w:space="0" w:color="auto"/>
                                                                                                        <w:left w:val="none" w:sz="0" w:space="0" w:color="auto"/>
                                                                                                        <w:bottom w:val="none" w:sz="0" w:space="0" w:color="auto"/>
                                                                                                        <w:right w:val="none" w:sz="0" w:space="0" w:color="auto"/>
                                                                                                      </w:divBdr>
                                                                                                    </w:div>
                                                                                                  </w:divsChild>
                                                                                                </w:div>
                                                                                                <w:div w:id="412973283">
                                                                                                  <w:marLeft w:val="0"/>
                                                                                                  <w:marRight w:val="0"/>
                                                                                                  <w:marTop w:val="0"/>
                                                                                                  <w:marBottom w:val="0"/>
                                                                                                  <w:divBdr>
                                                                                                    <w:top w:val="none" w:sz="0" w:space="0" w:color="auto"/>
                                                                                                    <w:left w:val="none" w:sz="0" w:space="0" w:color="auto"/>
                                                                                                    <w:bottom w:val="none" w:sz="0" w:space="0" w:color="auto"/>
                                                                                                    <w:right w:val="none" w:sz="0" w:space="0" w:color="auto"/>
                                                                                                  </w:divBdr>
                                                                                                  <w:divsChild>
                                                                                                    <w:div w:id="1811822189">
                                                                                                      <w:marLeft w:val="0"/>
                                                                                                      <w:marRight w:val="0"/>
                                                                                                      <w:marTop w:val="0"/>
                                                                                                      <w:marBottom w:val="0"/>
                                                                                                      <w:divBdr>
                                                                                                        <w:top w:val="none" w:sz="0" w:space="0" w:color="auto"/>
                                                                                                        <w:left w:val="none" w:sz="0" w:space="0" w:color="auto"/>
                                                                                                        <w:bottom w:val="none" w:sz="0" w:space="0" w:color="auto"/>
                                                                                                        <w:right w:val="none" w:sz="0" w:space="0" w:color="auto"/>
                                                                                                      </w:divBdr>
                                                                                                    </w:div>
                                                                                                  </w:divsChild>
                                                                                                </w:div>
                                                                                                <w:div w:id="429589587">
                                                                                                  <w:marLeft w:val="0"/>
                                                                                                  <w:marRight w:val="0"/>
                                                                                                  <w:marTop w:val="0"/>
                                                                                                  <w:marBottom w:val="0"/>
                                                                                                  <w:divBdr>
                                                                                                    <w:top w:val="none" w:sz="0" w:space="0" w:color="auto"/>
                                                                                                    <w:left w:val="none" w:sz="0" w:space="0" w:color="auto"/>
                                                                                                    <w:bottom w:val="none" w:sz="0" w:space="0" w:color="auto"/>
                                                                                                    <w:right w:val="none" w:sz="0" w:space="0" w:color="auto"/>
                                                                                                  </w:divBdr>
                                                                                                  <w:divsChild>
                                                                                                    <w:div w:id="953248533">
                                                                                                      <w:marLeft w:val="0"/>
                                                                                                      <w:marRight w:val="0"/>
                                                                                                      <w:marTop w:val="0"/>
                                                                                                      <w:marBottom w:val="0"/>
                                                                                                      <w:divBdr>
                                                                                                        <w:top w:val="none" w:sz="0" w:space="0" w:color="auto"/>
                                                                                                        <w:left w:val="none" w:sz="0" w:space="0" w:color="auto"/>
                                                                                                        <w:bottom w:val="none" w:sz="0" w:space="0" w:color="auto"/>
                                                                                                        <w:right w:val="none" w:sz="0" w:space="0" w:color="auto"/>
                                                                                                      </w:divBdr>
                                                                                                    </w:div>
                                                                                                  </w:divsChild>
                                                                                                </w:div>
                                                                                                <w:div w:id="478806461">
                                                                                                  <w:marLeft w:val="0"/>
                                                                                                  <w:marRight w:val="0"/>
                                                                                                  <w:marTop w:val="0"/>
                                                                                                  <w:marBottom w:val="0"/>
                                                                                                  <w:divBdr>
                                                                                                    <w:top w:val="none" w:sz="0" w:space="0" w:color="auto"/>
                                                                                                    <w:left w:val="none" w:sz="0" w:space="0" w:color="auto"/>
                                                                                                    <w:bottom w:val="none" w:sz="0" w:space="0" w:color="auto"/>
                                                                                                    <w:right w:val="none" w:sz="0" w:space="0" w:color="auto"/>
                                                                                                  </w:divBdr>
                                                                                                  <w:divsChild>
                                                                                                    <w:div w:id="392241595">
                                                                                                      <w:marLeft w:val="0"/>
                                                                                                      <w:marRight w:val="0"/>
                                                                                                      <w:marTop w:val="0"/>
                                                                                                      <w:marBottom w:val="0"/>
                                                                                                      <w:divBdr>
                                                                                                        <w:top w:val="none" w:sz="0" w:space="0" w:color="auto"/>
                                                                                                        <w:left w:val="none" w:sz="0" w:space="0" w:color="auto"/>
                                                                                                        <w:bottom w:val="none" w:sz="0" w:space="0" w:color="auto"/>
                                                                                                        <w:right w:val="none" w:sz="0" w:space="0" w:color="auto"/>
                                                                                                      </w:divBdr>
                                                                                                    </w:div>
                                                                                                  </w:divsChild>
                                                                                                </w:div>
                                                                                                <w:div w:id="480731599">
                                                                                                  <w:marLeft w:val="0"/>
                                                                                                  <w:marRight w:val="0"/>
                                                                                                  <w:marTop w:val="0"/>
                                                                                                  <w:marBottom w:val="0"/>
                                                                                                  <w:divBdr>
                                                                                                    <w:top w:val="none" w:sz="0" w:space="0" w:color="auto"/>
                                                                                                    <w:left w:val="none" w:sz="0" w:space="0" w:color="auto"/>
                                                                                                    <w:bottom w:val="none" w:sz="0" w:space="0" w:color="auto"/>
                                                                                                    <w:right w:val="none" w:sz="0" w:space="0" w:color="auto"/>
                                                                                                  </w:divBdr>
                                                                                                  <w:divsChild>
                                                                                                    <w:div w:id="1969116760">
                                                                                                      <w:marLeft w:val="0"/>
                                                                                                      <w:marRight w:val="0"/>
                                                                                                      <w:marTop w:val="0"/>
                                                                                                      <w:marBottom w:val="0"/>
                                                                                                      <w:divBdr>
                                                                                                        <w:top w:val="none" w:sz="0" w:space="0" w:color="auto"/>
                                                                                                        <w:left w:val="none" w:sz="0" w:space="0" w:color="auto"/>
                                                                                                        <w:bottom w:val="none" w:sz="0" w:space="0" w:color="auto"/>
                                                                                                        <w:right w:val="none" w:sz="0" w:space="0" w:color="auto"/>
                                                                                                      </w:divBdr>
                                                                                                    </w:div>
                                                                                                  </w:divsChild>
                                                                                                </w:div>
                                                                                                <w:div w:id="509566688">
                                                                                                  <w:marLeft w:val="0"/>
                                                                                                  <w:marRight w:val="0"/>
                                                                                                  <w:marTop w:val="0"/>
                                                                                                  <w:marBottom w:val="0"/>
                                                                                                  <w:divBdr>
                                                                                                    <w:top w:val="none" w:sz="0" w:space="0" w:color="auto"/>
                                                                                                    <w:left w:val="none" w:sz="0" w:space="0" w:color="auto"/>
                                                                                                    <w:bottom w:val="none" w:sz="0" w:space="0" w:color="auto"/>
                                                                                                    <w:right w:val="none" w:sz="0" w:space="0" w:color="auto"/>
                                                                                                  </w:divBdr>
                                                                                                  <w:divsChild>
                                                                                                    <w:div w:id="183373445">
                                                                                                      <w:marLeft w:val="0"/>
                                                                                                      <w:marRight w:val="0"/>
                                                                                                      <w:marTop w:val="0"/>
                                                                                                      <w:marBottom w:val="0"/>
                                                                                                      <w:divBdr>
                                                                                                        <w:top w:val="none" w:sz="0" w:space="0" w:color="auto"/>
                                                                                                        <w:left w:val="none" w:sz="0" w:space="0" w:color="auto"/>
                                                                                                        <w:bottom w:val="none" w:sz="0" w:space="0" w:color="auto"/>
                                                                                                        <w:right w:val="none" w:sz="0" w:space="0" w:color="auto"/>
                                                                                                      </w:divBdr>
                                                                                                    </w:div>
                                                                                                  </w:divsChild>
                                                                                                </w:div>
                                                                                                <w:div w:id="551691072">
                                                                                                  <w:marLeft w:val="0"/>
                                                                                                  <w:marRight w:val="0"/>
                                                                                                  <w:marTop w:val="0"/>
                                                                                                  <w:marBottom w:val="0"/>
                                                                                                  <w:divBdr>
                                                                                                    <w:top w:val="none" w:sz="0" w:space="0" w:color="auto"/>
                                                                                                    <w:left w:val="none" w:sz="0" w:space="0" w:color="auto"/>
                                                                                                    <w:bottom w:val="none" w:sz="0" w:space="0" w:color="auto"/>
                                                                                                    <w:right w:val="none" w:sz="0" w:space="0" w:color="auto"/>
                                                                                                  </w:divBdr>
                                                                                                  <w:divsChild>
                                                                                                    <w:div w:id="257837439">
                                                                                                      <w:marLeft w:val="0"/>
                                                                                                      <w:marRight w:val="0"/>
                                                                                                      <w:marTop w:val="0"/>
                                                                                                      <w:marBottom w:val="0"/>
                                                                                                      <w:divBdr>
                                                                                                        <w:top w:val="none" w:sz="0" w:space="0" w:color="auto"/>
                                                                                                        <w:left w:val="none" w:sz="0" w:space="0" w:color="auto"/>
                                                                                                        <w:bottom w:val="none" w:sz="0" w:space="0" w:color="auto"/>
                                                                                                        <w:right w:val="none" w:sz="0" w:space="0" w:color="auto"/>
                                                                                                      </w:divBdr>
                                                                                                    </w:div>
                                                                                                  </w:divsChild>
                                                                                                </w:div>
                                                                                                <w:div w:id="585000977">
                                                                                                  <w:marLeft w:val="0"/>
                                                                                                  <w:marRight w:val="0"/>
                                                                                                  <w:marTop w:val="0"/>
                                                                                                  <w:marBottom w:val="0"/>
                                                                                                  <w:divBdr>
                                                                                                    <w:top w:val="none" w:sz="0" w:space="0" w:color="auto"/>
                                                                                                    <w:left w:val="none" w:sz="0" w:space="0" w:color="auto"/>
                                                                                                    <w:bottom w:val="none" w:sz="0" w:space="0" w:color="auto"/>
                                                                                                    <w:right w:val="none" w:sz="0" w:space="0" w:color="auto"/>
                                                                                                  </w:divBdr>
                                                                                                  <w:divsChild>
                                                                                                    <w:div w:id="1527644801">
                                                                                                      <w:marLeft w:val="0"/>
                                                                                                      <w:marRight w:val="0"/>
                                                                                                      <w:marTop w:val="0"/>
                                                                                                      <w:marBottom w:val="0"/>
                                                                                                      <w:divBdr>
                                                                                                        <w:top w:val="none" w:sz="0" w:space="0" w:color="auto"/>
                                                                                                        <w:left w:val="none" w:sz="0" w:space="0" w:color="auto"/>
                                                                                                        <w:bottom w:val="none" w:sz="0" w:space="0" w:color="auto"/>
                                                                                                        <w:right w:val="none" w:sz="0" w:space="0" w:color="auto"/>
                                                                                                      </w:divBdr>
                                                                                                    </w:div>
                                                                                                  </w:divsChild>
                                                                                                </w:div>
                                                                                                <w:div w:id="765881596">
                                                                                                  <w:marLeft w:val="0"/>
                                                                                                  <w:marRight w:val="0"/>
                                                                                                  <w:marTop w:val="0"/>
                                                                                                  <w:marBottom w:val="0"/>
                                                                                                  <w:divBdr>
                                                                                                    <w:top w:val="none" w:sz="0" w:space="0" w:color="auto"/>
                                                                                                    <w:left w:val="none" w:sz="0" w:space="0" w:color="auto"/>
                                                                                                    <w:bottom w:val="none" w:sz="0" w:space="0" w:color="auto"/>
                                                                                                    <w:right w:val="none" w:sz="0" w:space="0" w:color="auto"/>
                                                                                                  </w:divBdr>
                                                                                                  <w:divsChild>
                                                                                                    <w:div w:id="500052496">
                                                                                                      <w:marLeft w:val="0"/>
                                                                                                      <w:marRight w:val="0"/>
                                                                                                      <w:marTop w:val="0"/>
                                                                                                      <w:marBottom w:val="0"/>
                                                                                                      <w:divBdr>
                                                                                                        <w:top w:val="none" w:sz="0" w:space="0" w:color="auto"/>
                                                                                                        <w:left w:val="none" w:sz="0" w:space="0" w:color="auto"/>
                                                                                                        <w:bottom w:val="none" w:sz="0" w:space="0" w:color="auto"/>
                                                                                                        <w:right w:val="none" w:sz="0" w:space="0" w:color="auto"/>
                                                                                                      </w:divBdr>
                                                                                                    </w:div>
                                                                                                  </w:divsChild>
                                                                                                </w:div>
                                                                                                <w:div w:id="785926150">
                                                                                                  <w:marLeft w:val="0"/>
                                                                                                  <w:marRight w:val="0"/>
                                                                                                  <w:marTop w:val="0"/>
                                                                                                  <w:marBottom w:val="0"/>
                                                                                                  <w:divBdr>
                                                                                                    <w:top w:val="none" w:sz="0" w:space="0" w:color="auto"/>
                                                                                                    <w:left w:val="none" w:sz="0" w:space="0" w:color="auto"/>
                                                                                                    <w:bottom w:val="none" w:sz="0" w:space="0" w:color="auto"/>
                                                                                                    <w:right w:val="none" w:sz="0" w:space="0" w:color="auto"/>
                                                                                                  </w:divBdr>
                                                                                                  <w:divsChild>
                                                                                                    <w:div w:id="1472404723">
                                                                                                      <w:marLeft w:val="0"/>
                                                                                                      <w:marRight w:val="0"/>
                                                                                                      <w:marTop w:val="0"/>
                                                                                                      <w:marBottom w:val="0"/>
                                                                                                      <w:divBdr>
                                                                                                        <w:top w:val="none" w:sz="0" w:space="0" w:color="auto"/>
                                                                                                        <w:left w:val="none" w:sz="0" w:space="0" w:color="auto"/>
                                                                                                        <w:bottom w:val="none" w:sz="0" w:space="0" w:color="auto"/>
                                                                                                        <w:right w:val="none" w:sz="0" w:space="0" w:color="auto"/>
                                                                                                      </w:divBdr>
                                                                                                    </w:div>
                                                                                                  </w:divsChild>
                                                                                                </w:div>
                                                                                                <w:div w:id="977034130">
                                                                                                  <w:marLeft w:val="0"/>
                                                                                                  <w:marRight w:val="0"/>
                                                                                                  <w:marTop w:val="0"/>
                                                                                                  <w:marBottom w:val="0"/>
                                                                                                  <w:divBdr>
                                                                                                    <w:top w:val="none" w:sz="0" w:space="0" w:color="auto"/>
                                                                                                    <w:left w:val="none" w:sz="0" w:space="0" w:color="auto"/>
                                                                                                    <w:bottom w:val="none" w:sz="0" w:space="0" w:color="auto"/>
                                                                                                    <w:right w:val="none" w:sz="0" w:space="0" w:color="auto"/>
                                                                                                  </w:divBdr>
                                                                                                  <w:divsChild>
                                                                                                    <w:div w:id="78185417">
                                                                                                      <w:marLeft w:val="0"/>
                                                                                                      <w:marRight w:val="0"/>
                                                                                                      <w:marTop w:val="0"/>
                                                                                                      <w:marBottom w:val="0"/>
                                                                                                      <w:divBdr>
                                                                                                        <w:top w:val="none" w:sz="0" w:space="0" w:color="auto"/>
                                                                                                        <w:left w:val="none" w:sz="0" w:space="0" w:color="auto"/>
                                                                                                        <w:bottom w:val="none" w:sz="0" w:space="0" w:color="auto"/>
                                                                                                        <w:right w:val="none" w:sz="0" w:space="0" w:color="auto"/>
                                                                                                      </w:divBdr>
                                                                                                    </w:div>
                                                                                                  </w:divsChild>
                                                                                                </w:div>
                                                                                                <w:div w:id="985664557">
                                                                                                  <w:marLeft w:val="0"/>
                                                                                                  <w:marRight w:val="0"/>
                                                                                                  <w:marTop w:val="0"/>
                                                                                                  <w:marBottom w:val="0"/>
                                                                                                  <w:divBdr>
                                                                                                    <w:top w:val="none" w:sz="0" w:space="0" w:color="auto"/>
                                                                                                    <w:left w:val="none" w:sz="0" w:space="0" w:color="auto"/>
                                                                                                    <w:bottom w:val="none" w:sz="0" w:space="0" w:color="auto"/>
                                                                                                    <w:right w:val="none" w:sz="0" w:space="0" w:color="auto"/>
                                                                                                  </w:divBdr>
                                                                                                  <w:divsChild>
                                                                                                    <w:div w:id="1068461369">
                                                                                                      <w:marLeft w:val="0"/>
                                                                                                      <w:marRight w:val="0"/>
                                                                                                      <w:marTop w:val="0"/>
                                                                                                      <w:marBottom w:val="0"/>
                                                                                                      <w:divBdr>
                                                                                                        <w:top w:val="none" w:sz="0" w:space="0" w:color="auto"/>
                                                                                                        <w:left w:val="none" w:sz="0" w:space="0" w:color="auto"/>
                                                                                                        <w:bottom w:val="none" w:sz="0" w:space="0" w:color="auto"/>
                                                                                                        <w:right w:val="none" w:sz="0" w:space="0" w:color="auto"/>
                                                                                                      </w:divBdr>
                                                                                                    </w:div>
                                                                                                  </w:divsChild>
                                                                                                </w:div>
                                                                                                <w:div w:id="1317153300">
                                                                                                  <w:marLeft w:val="0"/>
                                                                                                  <w:marRight w:val="0"/>
                                                                                                  <w:marTop w:val="0"/>
                                                                                                  <w:marBottom w:val="0"/>
                                                                                                  <w:divBdr>
                                                                                                    <w:top w:val="none" w:sz="0" w:space="0" w:color="auto"/>
                                                                                                    <w:left w:val="none" w:sz="0" w:space="0" w:color="auto"/>
                                                                                                    <w:bottom w:val="none" w:sz="0" w:space="0" w:color="auto"/>
                                                                                                    <w:right w:val="none" w:sz="0" w:space="0" w:color="auto"/>
                                                                                                  </w:divBdr>
                                                                                                  <w:divsChild>
                                                                                                    <w:div w:id="1727145732">
                                                                                                      <w:marLeft w:val="0"/>
                                                                                                      <w:marRight w:val="0"/>
                                                                                                      <w:marTop w:val="0"/>
                                                                                                      <w:marBottom w:val="0"/>
                                                                                                      <w:divBdr>
                                                                                                        <w:top w:val="none" w:sz="0" w:space="0" w:color="auto"/>
                                                                                                        <w:left w:val="none" w:sz="0" w:space="0" w:color="auto"/>
                                                                                                        <w:bottom w:val="none" w:sz="0" w:space="0" w:color="auto"/>
                                                                                                        <w:right w:val="none" w:sz="0" w:space="0" w:color="auto"/>
                                                                                                      </w:divBdr>
                                                                                                    </w:div>
                                                                                                  </w:divsChild>
                                                                                                </w:div>
                                                                                                <w:div w:id="1471436630">
                                                                                                  <w:marLeft w:val="0"/>
                                                                                                  <w:marRight w:val="0"/>
                                                                                                  <w:marTop w:val="0"/>
                                                                                                  <w:marBottom w:val="0"/>
                                                                                                  <w:divBdr>
                                                                                                    <w:top w:val="none" w:sz="0" w:space="0" w:color="auto"/>
                                                                                                    <w:left w:val="none" w:sz="0" w:space="0" w:color="auto"/>
                                                                                                    <w:bottom w:val="none" w:sz="0" w:space="0" w:color="auto"/>
                                                                                                    <w:right w:val="none" w:sz="0" w:space="0" w:color="auto"/>
                                                                                                  </w:divBdr>
                                                                                                  <w:divsChild>
                                                                                                    <w:div w:id="484278160">
                                                                                                      <w:marLeft w:val="0"/>
                                                                                                      <w:marRight w:val="0"/>
                                                                                                      <w:marTop w:val="0"/>
                                                                                                      <w:marBottom w:val="0"/>
                                                                                                      <w:divBdr>
                                                                                                        <w:top w:val="none" w:sz="0" w:space="0" w:color="auto"/>
                                                                                                        <w:left w:val="none" w:sz="0" w:space="0" w:color="auto"/>
                                                                                                        <w:bottom w:val="none" w:sz="0" w:space="0" w:color="auto"/>
                                                                                                        <w:right w:val="none" w:sz="0" w:space="0" w:color="auto"/>
                                                                                                      </w:divBdr>
                                                                                                    </w:div>
                                                                                                  </w:divsChild>
                                                                                                </w:div>
                                                                                                <w:div w:id="1494686305">
                                                                                                  <w:marLeft w:val="0"/>
                                                                                                  <w:marRight w:val="0"/>
                                                                                                  <w:marTop w:val="0"/>
                                                                                                  <w:marBottom w:val="0"/>
                                                                                                  <w:divBdr>
                                                                                                    <w:top w:val="none" w:sz="0" w:space="0" w:color="auto"/>
                                                                                                    <w:left w:val="none" w:sz="0" w:space="0" w:color="auto"/>
                                                                                                    <w:bottom w:val="none" w:sz="0" w:space="0" w:color="auto"/>
                                                                                                    <w:right w:val="none" w:sz="0" w:space="0" w:color="auto"/>
                                                                                                  </w:divBdr>
                                                                                                  <w:divsChild>
                                                                                                    <w:div w:id="1065641516">
                                                                                                      <w:marLeft w:val="0"/>
                                                                                                      <w:marRight w:val="0"/>
                                                                                                      <w:marTop w:val="0"/>
                                                                                                      <w:marBottom w:val="0"/>
                                                                                                      <w:divBdr>
                                                                                                        <w:top w:val="none" w:sz="0" w:space="0" w:color="auto"/>
                                                                                                        <w:left w:val="none" w:sz="0" w:space="0" w:color="auto"/>
                                                                                                        <w:bottom w:val="none" w:sz="0" w:space="0" w:color="auto"/>
                                                                                                        <w:right w:val="none" w:sz="0" w:space="0" w:color="auto"/>
                                                                                                      </w:divBdr>
                                                                                                    </w:div>
                                                                                                  </w:divsChild>
                                                                                                </w:div>
                                                                                                <w:div w:id="1752506511">
                                                                                                  <w:marLeft w:val="0"/>
                                                                                                  <w:marRight w:val="0"/>
                                                                                                  <w:marTop w:val="0"/>
                                                                                                  <w:marBottom w:val="0"/>
                                                                                                  <w:divBdr>
                                                                                                    <w:top w:val="none" w:sz="0" w:space="0" w:color="auto"/>
                                                                                                    <w:left w:val="none" w:sz="0" w:space="0" w:color="auto"/>
                                                                                                    <w:bottom w:val="none" w:sz="0" w:space="0" w:color="auto"/>
                                                                                                    <w:right w:val="none" w:sz="0" w:space="0" w:color="auto"/>
                                                                                                  </w:divBdr>
                                                                                                  <w:divsChild>
                                                                                                    <w:div w:id="1235361723">
                                                                                                      <w:marLeft w:val="0"/>
                                                                                                      <w:marRight w:val="0"/>
                                                                                                      <w:marTop w:val="0"/>
                                                                                                      <w:marBottom w:val="0"/>
                                                                                                      <w:divBdr>
                                                                                                        <w:top w:val="none" w:sz="0" w:space="0" w:color="auto"/>
                                                                                                        <w:left w:val="none" w:sz="0" w:space="0" w:color="auto"/>
                                                                                                        <w:bottom w:val="none" w:sz="0" w:space="0" w:color="auto"/>
                                                                                                        <w:right w:val="none" w:sz="0" w:space="0" w:color="auto"/>
                                                                                                      </w:divBdr>
                                                                                                    </w:div>
                                                                                                  </w:divsChild>
                                                                                                </w:div>
                                                                                                <w:div w:id="1870214144">
                                                                                                  <w:marLeft w:val="0"/>
                                                                                                  <w:marRight w:val="0"/>
                                                                                                  <w:marTop w:val="0"/>
                                                                                                  <w:marBottom w:val="0"/>
                                                                                                  <w:divBdr>
                                                                                                    <w:top w:val="none" w:sz="0" w:space="0" w:color="auto"/>
                                                                                                    <w:left w:val="none" w:sz="0" w:space="0" w:color="auto"/>
                                                                                                    <w:bottom w:val="none" w:sz="0" w:space="0" w:color="auto"/>
                                                                                                    <w:right w:val="none" w:sz="0" w:space="0" w:color="auto"/>
                                                                                                  </w:divBdr>
                                                                                                  <w:divsChild>
                                                                                                    <w:div w:id="429469992">
                                                                                                      <w:marLeft w:val="0"/>
                                                                                                      <w:marRight w:val="0"/>
                                                                                                      <w:marTop w:val="0"/>
                                                                                                      <w:marBottom w:val="0"/>
                                                                                                      <w:divBdr>
                                                                                                        <w:top w:val="none" w:sz="0" w:space="0" w:color="auto"/>
                                                                                                        <w:left w:val="none" w:sz="0" w:space="0" w:color="auto"/>
                                                                                                        <w:bottom w:val="none" w:sz="0" w:space="0" w:color="auto"/>
                                                                                                        <w:right w:val="none" w:sz="0" w:space="0" w:color="auto"/>
                                                                                                      </w:divBdr>
                                                                                                    </w:div>
                                                                                                  </w:divsChild>
                                                                                                </w:div>
                                                                                                <w:div w:id="1990479217">
                                                                                                  <w:marLeft w:val="0"/>
                                                                                                  <w:marRight w:val="0"/>
                                                                                                  <w:marTop w:val="0"/>
                                                                                                  <w:marBottom w:val="0"/>
                                                                                                  <w:divBdr>
                                                                                                    <w:top w:val="none" w:sz="0" w:space="0" w:color="auto"/>
                                                                                                    <w:left w:val="none" w:sz="0" w:space="0" w:color="auto"/>
                                                                                                    <w:bottom w:val="none" w:sz="0" w:space="0" w:color="auto"/>
                                                                                                    <w:right w:val="none" w:sz="0" w:space="0" w:color="auto"/>
                                                                                                  </w:divBdr>
                                                                                                  <w:divsChild>
                                                                                                    <w:div w:id="1793863106">
                                                                                                      <w:marLeft w:val="0"/>
                                                                                                      <w:marRight w:val="0"/>
                                                                                                      <w:marTop w:val="0"/>
                                                                                                      <w:marBottom w:val="0"/>
                                                                                                      <w:divBdr>
                                                                                                        <w:top w:val="none" w:sz="0" w:space="0" w:color="auto"/>
                                                                                                        <w:left w:val="none" w:sz="0" w:space="0" w:color="auto"/>
                                                                                                        <w:bottom w:val="none" w:sz="0" w:space="0" w:color="auto"/>
                                                                                                        <w:right w:val="none" w:sz="0" w:space="0" w:color="auto"/>
                                                                                                      </w:divBdr>
                                                                                                    </w:div>
                                                                                                  </w:divsChild>
                                                                                                </w:div>
                                                                                                <w:div w:id="2021195799">
                                                                                                  <w:marLeft w:val="0"/>
                                                                                                  <w:marRight w:val="0"/>
                                                                                                  <w:marTop w:val="0"/>
                                                                                                  <w:marBottom w:val="0"/>
                                                                                                  <w:divBdr>
                                                                                                    <w:top w:val="none" w:sz="0" w:space="0" w:color="auto"/>
                                                                                                    <w:left w:val="none" w:sz="0" w:space="0" w:color="auto"/>
                                                                                                    <w:bottom w:val="none" w:sz="0" w:space="0" w:color="auto"/>
                                                                                                    <w:right w:val="none" w:sz="0" w:space="0" w:color="auto"/>
                                                                                                  </w:divBdr>
                                                                                                  <w:divsChild>
                                                                                                    <w:div w:id="1009219462">
                                                                                                      <w:marLeft w:val="0"/>
                                                                                                      <w:marRight w:val="0"/>
                                                                                                      <w:marTop w:val="0"/>
                                                                                                      <w:marBottom w:val="0"/>
                                                                                                      <w:divBdr>
                                                                                                        <w:top w:val="none" w:sz="0" w:space="0" w:color="auto"/>
                                                                                                        <w:left w:val="none" w:sz="0" w:space="0" w:color="auto"/>
                                                                                                        <w:bottom w:val="none" w:sz="0" w:space="0" w:color="auto"/>
                                                                                                        <w:right w:val="none" w:sz="0" w:space="0" w:color="auto"/>
                                                                                                      </w:divBdr>
                                                                                                    </w:div>
                                                                                                  </w:divsChild>
                                                                                                </w:div>
                                                                                                <w:div w:id="2083411429">
                                                                                                  <w:marLeft w:val="0"/>
                                                                                                  <w:marRight w:val="0"/>
                                                                                                  <w:marTop w:val="0"/>
                                                                                                  <w:marBottom w:val="0"/>
                                                                                                  <w:divBdr>
                                                                                                    <w:top w:val="none" w:sz="0" w:space="0" w:color="auto"/>
                                                                                                    <w:left w:val="none" w:sz="0" w:space="0" w:color="auto"/>
                                                                                                    <w:bottom w:val="none" w:sz="0" w:space="0" w:color="auto"/>
                                                                                                    <w:right w:val="none" w:sz="0" w:space="0" w:color="auto"/>
                                                                                                  </w:divBdr>
                                                                                                  <w:divsChild>
                                                                                                    <w:div w:id="262223649">
                                                                                                      <w:marLeft w:val="0"/>
                                                                                                      <w:marRight w:val="0"/>
                                                                                                      <w:marTop w:val="0"/>
                                                                                                      <w:marBottom w:val="0"/>
                                                                                                      <w:divBdr>
                                                                                                        <w:top w:val="none" w:sz="0" w:space="0" w:color="auto"/>
                                                                                                        <w:left w:val="none" w:sz="0" w:space="0" w:color="auto"/>
                                                                                                        <w:bottom w:val="none" w:sz="0" w:space="0" w:color="auto"/>
                                                                                                        <w:right w:val="none" w:sz="0" w:space="0" w:color="auto"/>
                                                                                                      </w:divBdr>
                                                                                                    </w:div>
                                                                                                  </w:divsChild>
                                                                                                </w:div>
                                                                                                <w:div w:id="2095126972">
                                                                                                  <w:marLeft w:val="0"/>
                                                                                                  <w:marRight w:val="0"/>
                                                                                                  <w:marTop w:val="0"/>
                                                                                                  <w:marBottom w:val="0"/>
                                                                                                  <w:divBdr>
                                                                                                    <w:top w:val="none" w:sz="0" w:space="0" w:color="auto"/>
                                                                                                    <w:left w:val="none" w:sz="0" w:space="0" w:color="auto"/>
                                                                                                    <w:bottom w:val="none" w:sz="0" w:space="0" w:color="auto"/>
                                                                                                    <w:right w:val="none" w:sz="0" w:space="0" w:color="auto"/>
                                                                                                  </w:divBdr>
                                                                                                  <w:divsChild>
                                                                                                    <w:div w:id="7648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98125">
                                                                                      <w:marLeft w:val="0"/>
                                                                                      <w:marRight w:val="0"/>
                                                                                      <w:marTop w:val="0"/>
                                                                                      <w:marBottom w:val="0"/>
                                                                                      <w:divBdr>
                                                                                        <w:top w:val="none" w:sz="0" w:space="0" w:color="auto"/>
                                                                                        <w:left w:val="none" w:sz="0" w:space="0" w:color="auto"/>
                                                                                        <w:bottom w:val="none" w:sz="0" w:space="0" w:color="auto"/>
                                                                                        <w:right w:val="none" w:sz="0" w:space="0" w:color="auto"/>
                                                                                      </w:divBdr>
                                                                                    </w:div>
                                                                                    <w:div w:id="1826968117">
                                                                                      <w:marLeft w:val="0"/>
                                                                                      <w:marRight w:val="0"/>
                                                                                      <w:marTop w:val="0"/>
                                                                                      <w:marBottom w:val="0"/>
                                                                                      <w:divBdr>
                                                                                        <w:top w:val="none" w:sz="0" w:space="0" w:color="auto"/>
                                                                                        <w:left w:val="none" w:sz="0" w:space="0" w:color="auto"/>
                                                                                        <w:bottom w:val="none" w:sz="0" w:space="0" w:color="auto"/>
                                                                                        <w:right w:val="none" w:sz="0" w:space="0" w:color="auto"/>
                                                                                      </w:divBdr>
                                                                                      <w:divsChild>
                                                                                        <w:div w:id="660701015">
                                                                                          <w:marLeft w:val="360"/>
                                                                                          <w:marRight w:val="0"/>
                                                                                          <w:marTop w:val="0"/>
                                                                                          <w:marBottom w:val="0"/>
                                                                                          <w:divBdr>
                                                                                            <w:top w:val="none" w:sz="0" w:space="0" w:color="auto"/>
                                                                                            <w:left w:val="none" w:sz="0" w:space="0" w:color="auto"/>
                                                                                            <w:bottom w:val="none" w:sz="0" w:space="0" w:color="auto"/>
                                                                                            <w:right w:val="none" w:sz="0" w:space="0" w:color="auto"/>
                                                                                          </w:divBdr>
                                                                                          <w:divsChild>
                                                                                            <w:div w:id="240406141">
                                                                                              <w:marLeft w:val="0"/>
                                                                                              <w:marRight w:val="0"/>
                                                                                              <w:marTop w:val="30"/>
                                                                                              <w:marBottom w:val="30"/>
                                                                                              <w:divBdr>
                                                                                                <w:top w:val="none" w:sz="0" w:space="0" w:color="auto"/>
                                                                                                <w:left w:val="none" w:sz="0" w:space="0" w:color="auto"/>
                                                                                                <w:bottom w:val="none" w:sz="0" w:space="0" w:color="auto"/>
                                                                                                <w:right w:val="none" w:sz="0" w:space="0" w:color="auto"/>
                                                                                              </w:divBdr>
                                                                                              <w:divsChild>
                                                                                                <w:div w:id="103039068">
                                                                                                  <w:marLeft w:val="0"/>
                                                                                                  <w:marRight w:val="0"/>
                                                                                                  <w:marTop w:val="0"/>
                                                                                                  <w:marBottom w:val="0"/>
                                                                                                  <w:divBdr>
                                                                                                    <w:top w:val="none" w:sz="0" w:space="0" w:color="auto"/>
                                                                                                    <w:left w:val="none" w:sz="0" w:space="0" w:color="auto"/>
                                                                                                    <w:bottom w:val="none" w:sz="0" w:space="0" w:color="auto"/>
                                                                                                    <w:right w:val="none" w:sz="0" w:space="0" w:color="auto"/>
                                                                                                  </w:divBdr>
                                                                                                  <w:divsChild>
                                                                                                    <w:div w:id="1688435477">
                                                                                                      <w:marLeft w:val="0"/>
                                                                                                      <w:marRight w:val="0"/>
                                                                                                      <w:marTop w:val="0"/>
                                                                                                      <w:marBottom w:val="0"/>
                                                                                                      <w:divBdr>
                                                                                                        <w:top w:val="none" w:sz="0" w:space="0" w:color="auto"/>
                                                                                                        <w:left w:val="none" w:sz="0" w:space="0" w:color="auto"/>
                                                                                                        <w:bottom w:val="none" w:sz="0" w:space="0" w:color="auto"/>
                                                                                                        <w:right w:val="none" w:sz="0" w:space="0" w:color="auto"/>
                                                                                                      </w:divBdr>
                                                                                                    </w:div>
                                                                                                  </w:divsChild>
                                                                                                </w:div>
                                                                                                <w:div w:id="171990710">
                                                                                                  <w:marLeft w:val="0"/>
                                                                                                  <w:marRight w:val="0"/>
                                                                                                  <w:marTop w:val="0"/>
                                                                                                  <w:marBottom w:val="0"/>
                                                                                                  <w:divBdr>
                                                                                                    <w:top w:val="none" w:sz="0" w:space="0" w:color="auto"/>
                                                                                                    <w:left w:val="none" w:sz="0" w:space="0" w:color="auto"/>
                                                                                                    <w:bottom w:val="none" w:sz="0" w:space="0" w:color="auto"/>
                                                                                                    <w:right w:val="none" w:sz="0" w:space="0" w:color="auto"/>
                                                                                                  </w:divBdr>
                                                                                                  <w:divsChild>
                                                                                                    <w:div w:id="1043747079">
                                                                                                      <w:marLeft w:val="0"/>
                                                                                                      <w:marRight w:val="0"/>
                                                                                                      <w:marTop w:val="0"/>
                                                                                                      <w:marBottom w:val="0"/>
                                                                                                      <w:divBdr>
                                                                                                        <w:top w:val="none" w:sz="0" w:space="0" w:color="auto"/>
                                                                                                        <w:left w:val="none" w:sz="0" w:space="0" w:color="auto"/>
                                                                                                        <w:bottom w:val="none" w:sz="0" w:space="0" w:color="auto"/>
                                                                                                        <w:right w:val="none" w:sz="0" w:space="0" w:color="auto"/>
                                                                                                      </w:divBdr>
                                                                                                    </w:div>
                                                                                                  </w:divsChild>
                                                                                                </w:div>
                                                                                                <w:div w:id="232476432">
                                                                                                  <w:marLeft w:val="0"/>
                                                                                                  <w:marRight w:val="0"/>
                                                                                                  <w:marTop w:val="0"/>
                                                                                                  <w:marBottom w:val="0"/>
                                                                                                  <w:divBdr>
                                                                                                    <w:top w:val="none" w:sz="0" w:space="0" w:color="auto"/>
                                                                                                    <w:left w:val="none" w:sz="0" w:space="0" w:color="auto"/>
                                                                                                    <w:bottom w:val="none" w:sz="0" w:space="0" w:color="auto"/>
                                                                                                    <w:right w:val="none" w:sz="0" w:space="0" w:color="auto"/>
                                                                                                  </w:divBdr>
                                                                                                  <w:divsChild>
                                                                                                    <w:div w:id="18170151">
                                                                                                      <w:marLeft w:val="0"/>
                                                                                                      <w:marRight w:val="0"/>
                                                                                                      <w:marTop w:val="0"/>
                                                                                                      <w:marBottom w:val="0"/>
                                                                                                      <w:divBdr>
                                                                                                        <w:top w:val="none" w:sz="0" w:space="0" w:color="auto"/>
                                                                                                        <w:left w:val="none" w:sz="0" w:space="0" w:color="auto"/>
                                                                                                        <w:bottom w:val="none" w:sz="0" w:space="0" w:color="auto"/>
                                                                                                        <w:right w:val="none" w:sz="0" w:space="0" w:color="auto"/>
                                                                                                      </w:divBdr>
                                                                                                    </w:div>
                                                                                                  </w:divsChild>
                                                                                                </w:div>
                                                                                                <w:div w:id="294719903">
                                                                                                  <w:marLeft w:val="0"/>
                                                                                                  <w:marRight w:val="0"/>
                                                                                                  <w:marTop w:val="0"/>
                                                                                                  <w:marBottom w:val="0"/>
                                                                                                  <w:divBdr>
                                                                                                    <w:top w:val="none" w:sz="0" w:space="0" w:color="auto"/>
                                                                                                    <w:left w:val="none" w:sz="0" w:space="0" w:color="auto"/>
                                                                                                    <w:bottom w:val="none" w:sz="0" w:space="0" w:color="auto"/>
                                                                                                    <w:right w:val="none" w:sz="0" w:space="0" w:color="auto"/>
                                                                                                  </w:divBdr>
                                                                                                  <w:divsChild>
                                                                                                    <w:div w:id="1641958289">
                                                                                                      <w:marLeft w:val="0"/>
                                                                                                      <w:marRight w:val="0"/>
                                                                                                      <w:marTop w:val="0"/>
                                                                                                      <w:marBottom w:val="0"/>
                                                                                                      <w:divBdr>
                                                                                                        <w:top w:val="none" w:sz="0" w:space="0" w:color="auto"/>
                                                                                                        <w:left w:val="none" w:sz="0" w:space="0" w:color="auto"/>
                                                                                                        <w:bottom w:val="none" w:sz="0" w:space="0" w:color="auto"/>
                                                                                                        <w:right w:val="none" w:sz="0" w:space="0" w:color="auto"/>
                                                                                                      </w:divBdr>
                                                                                                    </w:div>
                                                                                                  </w:divsChild>
                                                                                                </w:div>
                                                                                                <w:div w:id="299580514">
                                                                                                  <w:marLeft w:val="0"/>
                                                                                                  <w:marRight w:val="0"/>
                                                                                                  <w:marTop w:val="0"/>
                                                                                                  <w:marBottom w:val="0"/>
                                                                                                  <w:divBdr>
                                                                                                    <w:top w:val="none" w:sz="0" w:space="0" w:color="auto"/>
                                                                                                    <w:left w:val="none" w:sz="0" w:space="0" w:color="auto"/>
                                                                                                    <w:bottom w:val="none" w:sz="0" w:space="0" w:color="auto"/>
                                                                                                    <w:right w:val="none" w:sz="0" w:space="0" w:color="auto"/>
                                                                                                  </w:divBdr>
                                                                                                  <w:divsChild>
                                                                                                    <w:div w:id="703597412">
                                                                                                      <w:marLeft w:val="0"/>
                                                                                                      <w:marRight w:val="0"/>
                                                                                                      <w:marTop w:val="0"/>
                                                                                                      <w:marBottom w:val="0"/>
                                                                                                      <w:divBdr>
                                                                                                        <w:top w:val="none" w:sz="0" w:space="0" w:color="auto"/>
                                                                                                        <w:left w:val="none" w:sz="0" w:space="0" w:color="auto"/>
                                                                                                        <w:bottom w:val="none" w:sz="0" w:space="0" w:color="auto"/>
                                                                                                        <w:right w:val="none" w:sz="0" w:space="0" w:color="auto"/>
                                                                                                      </w:divBdr>
                                                                                                    </w:div>
                                                                                                  </w:divsChild>
                                                                                                </w:div>
                                                                                                <w:div w:id="478350054">
                                                                                                  <w:marLeft w:val="0"/>
                                                                                                  <w:marRight w:val="0"/>
                                                                                                  <w:marTop w:val="0"/>
                                                                                                  <w:marBottom w:val="0"/>
                                                                                                  <w:divBdr>
                                                                                                    <w:top w:val="none" w:sz="0" w:space="0" w:color="auto"/>
                                                                                                    <w:left w:val="none" w:sz="0" w:space="0" w:color="auto"/>
                                                                                                    <w:bottom w:val="none" w:sz="0" w:space="0" w:color="auto"/>
                                                                                                    <w:right w:val="none" w:sz="0" w:space="0" w:color="auto"/>
                                                                                                  </w:divBdr>
                                                                                                  <w:divsChild>
                                                                                                    <w:div w:id="159656830">
                                                                                                      <w:marLeft w:val="0"/>
                                                                                                      <w:marRight w:val="0"/>
                                                                                                      <w:marTop w:val="0"/>
                                                                                                      <w:marBottom w:val="0"/>
                                                                                                      <w:divBdr>
                                                                                                        <w:top w:val="none" w:sz="0" w:space="0" w:color="auto"/>
                                                                                                        <w:left w:val="none" w:sz="0" w:space="0" w:color="auto"/>
                                                                                                        <w:bottom w:val="none" w:sz="0" w:space="0" w:color="auto"/>
                                                                                                        <w:right w:val="none" w:sz="0" w:space="0" w:color="auto"/>
                                                                                                      </w:divBdr>
                                                                                                    </w:div>
                                                                                                  </w:divsChild>
                                                                                                </w:div>
                                                                                                <w:div w:id="916748496">
                                                                                                  <w:marLeft w:val="0"/>
                                                                                                  <w:marRight w:val="0"/>
                                                                                                  <w:marTop w:val="0"/>
                                                                                                  <w:marBottom w:val="0"/>
                                                                                                  <w:divBdr>
                                                                                                    <w:top w:val="none" w:sz="0" w:space="0" w:color="auto"/>
                                                                                                    <w:left w:val="none" w:sz="0" w:space="0" w:color="auto"/>
                                                                                                    <w:bottom w:val="none" w:sz="0" w:space="0" w:color="auto"/>
                                                                                                    <w:right w:val="none" w:sz="0" w:space="0" w:color="auto"/>
                                                                                                  </w:divBdr>
                                                                                                  <w:divsChild>
                                                                                                    <w:div w:id="554582606">
                                                                                                      <w:marLeft w:val="0"/>
                                                                                                      <w:marRight w:val="0"/>
                                                                                                      <w:marTop w:val="0"/>
                                                                                                      <w:marBottom w:val="0"/>
                                                                                                      <w:divBdr>
                                                                                                        <w:top w:val="none" w:sz="0" w:space="0" w:color="auto"/>
                                                                                                        <w:left w:val="none" w:sz="0" w:space="0" w:color="auto"/>
                                                                                                        <w:bottom w:val="none" w:sz="0" w:space="0" w:color="auto"/>
                                                                                                        <w:right w:val="none" w:sz="0" w:space="0" w:color="auto"/>
                                                                                                      </w:divBdr>
                                                                                                    </w:div>
                                                                                                  </w:divsChild>
                                                                                                </w:div>
                                                                                                <w:div w:id="1100370395">
                                                                                                  <w:marLeft w:val="0"/>
                                                                                                  <w:marRight w:val="0"/>
                                                                                                  <w:marTop w:val="0"/>
                                                                                                  <w:marBottom w:val="0"/>
                                                                                                  <w:divBdr>
                                                                                                    <w:top w:val="none" w:sz="0" w:space="0" w:color="auto"/>
                                                                                                    <w:left w:val="none" w:sz="0" w:space="0" w:color="auto"/>
                                                                                                    <w:bottom w:val="none" w:sz="0" w:space="0" w:color="auto"/>
                                                                                                    <w:right w:val="none" w:sz="0" w:space="0" w:color="auto"/>
                                                                                                  </w:divBdr>
                                                                                                  <w:divsChild>
                                                                                                    <w:div w:id="1850677848">
                                                                                                      <w:marLeft w:val="0"/>
                                                                                                      <w:marRight w:val="0"/>
                                                                                                      <w:marTop w:val="0"/>
                                                                                                      <w:marBottom w:val="0"/>
                                                                                                      <w:divBdr>
                                                                                                        <w:top w:val="none" w:sz="0" w:space="0" w:color="auto"/>
                                                                                                        <w:left w:val="none" w:sz="0" w:space="0" w:color="auto"/>
                                                                                                        <w:bottom w:val="none" w:sz="0" w:space="0" w:color="auto"/>
                                                                                                        <w:right w:val="none" w:sz="0" w:space="0" w:color="auto"/>
                                                                                                      </w:divBdr>
                                                                                                    </w:div>
                                                                                                  </w:divsChild>
                                                                                                </w:div>
                                                                                                <w:div w:id="1187715897">
                                                                                                  <w:marLeft w:val="0"/>
                                                                                                  <w:marRight w:val="0"/>
                                                                                                  <w:marTop w:val="0"/>
                                                                                                  <w:marBottom w:val="0"/>
                                                                                                  <w:divBdr>
                                                                                                    <w:top w:val="none" w:sz="0" w:space="0" w:color="auto"/>
                                                                                                    <w:left w:val="none" w:sz="0" w:space="0" w:color="auto"/>
                                                                                                    <w:bottom w:val="none" w:sz="0" w:space="0" w:color="auto"/>
                                                                                                    <w:right w:val="none" w:sz="0" w:space="0" w:color="auto"/>
                                                                                                  </w:divBdr>
                                                                                                  <w:divsChild>
                                                                                                    <w:div w:id="1873373867">
                                                                                                      <w:marLeft w:val="0"/>
                                                                                                      <w:marRight w:val="0"/>
                                                                                                      <w:marTop w:val="0"/>
                                                                                                      <w:marBottom w:val="0"/>
                                                                                                      <w:divBdr>
                                                                                                        <w:top w:val="none" w:sz="0" w:space="0" w:color="auto"/>
                                                                                                        <w:left w:val="none" w:sz="0" w:space="0" w:color="auto"/>
                                                                                                        <w:bottom w:val="none" w:sz="0" w:space="0" w:color="auto"/>
                                                                                                        <w:right w:val="none" w:sz="0" w:space="0" w:color="auto"/>
                                                                                                      </w:divBdr>
                                                                                                    </w:div>
                                                                                                  </w:divsChild>
                                                                                                </w:div>
                                                                                                <w:div w:id="1210918274">
                                                                                                  <w:marLeft w:val="0"/>
                                                                                                  <w:marRight w:val="0"/>
                                                                                                  <w:marTop w:val="0"/>
                                                                                                  <w:marBottom w:val="0"/>
                                                                                                  <w:divBdr>
                                                                                                    <w:top w:val="none" w:sz="0" w:space="0" w:color="auto"/>
                                                                                                    <w:left w:val="none" w:sz="0" w:space="0" w:color="auto"/>
                                                                                                    <w:bottom w:val="none" w:sz="0" w:space="0" w:color="auto"/>
                                                                                                    <w:right w:val="none" w:sz="0" w:space="0" w:color="auto"/>
                                                                                                  </w:divBdr>
                                                                                                  <w:divsChild>
                                                                                                    <w:div w:id="737096556">
                                                                                                      <w:marLeft w:val="0"/>
                                                                                                      <w:marRight w:val="0"/>
                                                                                                      <w:marTop w:val="0"/>
                                                                                                      <w:marBottom w:val="0"/>
                                                                                                      <w:divBdr>
                                                                                                        <w:top w:val="none" w:sz="0" w:space="0" w:color="auto"/>
                                                                                                        <w:left w:val="none" w:sz="0" w:space="0" w:color="auto"/>
                                                                                                        <w:bottom w:val="none" w:sz="0" w:space="0" w:color="auto"/>
                                                                                                        <w:right w:val="none" w:sz="0" w:space="0" w:color="auto"/>
                                                                                                      </w:divBdr>
                                                                                                    </w:div>
                                                                                                  </w:divsChild>
                                                                                                </w:div>
                                                                                                <w:div w:id="1388718785">
                                                                                                  <w:marLeft w:val="0"/>
                                                                                                  <w:marRight w:val="0"/>
                                                                                                  <w:marTop w:val="0"/>
                                                                                                  <w:marBottom w:val="0"/>
                                                                                                  <w:divBdr>
                                                                                                    <w:top w:val="none" w:sz="0" w:space="0" w:color="auto"/>
                                                                                                    <w:left w:val="none" w:sz="0" w:space="0" w:color="auto"/>
                                                                                                    <w:bottom w:val="none" w:sz="0" w:space="0" w:color="auto"/>
                                                                                                    <w:right w:val="none" w:sz="0" w:space="0" w:color="auto"/>
                                                                                                  </w:divBdr>
                                                                                                  <w:divsChild>
                                                                                                    <w:div w:id="727076017">
                                                                                                      <w:marLeft w:val="0"/>
                                                                                                      <w:marRight w:val="0"/>
                                                                                                      <w:marTop w:val="0"/>
                                                                                                      <w:marBottom w:val="0"/>
                                                                                                      <w:divBdr>
                                                                                                        <w:top w:val="none" w:sz="0" w:space="0" w:color="auto"/>
                                                                                                        <w:left w:val="none" w:sz="0" w:space="0" w:color="auto"/>
                                                                                                        <w:bottom w:val="none" w:sz="0" w:space="0" w:color="auto"/>
                                                                                                        <w:right w:val="none" w:sz="0" w:space="0" w:color="auto"/>
                                                                                                      </w:divBdr>
                                                                                                    </w:div>
                                                                                                  </w:divsChild>
                                                                                                </w:div>
                                                                                                <w:div w:id="1489250850">
                                                                                                  <w:marLeft w:val="0"/>
                                                                                                  <w:marRight w:val="0"/>
                                                                                                  <w:marTop w:val="0"/>
                                                                                                  <w:marBottom w:val="0"/>
                                                                                                  <w:divBdr>
                                                                                                    <w:top w:val="none" w:sz="0" w:space="0" w:color="auto"/>
                                                                                                    <w:left w:val="none" w:sz="0" w:space="0" w:color="auto"/>
                                                                                                    <w:bottom w:val="none" w:sz="0" w:space="0" w:color="auto"/>
                                                                                                    <w:right w:val="none" w:sz="0" w:space="0" w:color="auto"/>
                                                                                                  </w:divBdr>
                                                                                                  <w:divsChild>
                                                                                                    <w:div w:id="300229497">
                                                                                                      <w:marLeft w:val="0"/>
                                                                                                      <w:marRight w:val="0"/>
                                                                                                      <w:marTop w:val="0"/>
                                                                                                      <w:marBottom w:val="0"/>
                                                                                                      <w:divBdr>
                                                                                                        <w:top w:val="none" w:sz="0" w:space="0" w:color="auto"/>
                                                                                                        <w:left w:val="none" w:sz="0" w:space="0" w:color="auto"/>
                                                                                                        <w:bottom w:val="none" w:sz="0" w:space="0" w:color="auto"/>
                                                                                                        <w:right w:val="none" w:sz="0" w:space="0" w:color="auto"/>
                                                                                                      </w:divBdr>
                                                                                                    </w:div>
                                                                                                  </w:divsChild>
                                                                                                </w:div>
                                                                                                <w:div w:id="1526940598">
                                                                                                  <w:marLeft w:val="0"/>
                                                                                                  <w:marRight w:val="0"/>
                                                                                                  <w:marTop w:val="0"/>
                                                                                                  <w:marBottom w:val="0"/>
                                                                                                  <w:divBdr>
                                                                                                    <w:top w:val="none" w:sz="0" w:space="0" w:color="auto"/>
                                                                                                    <w:left w:val="none" w:sz="0" w:space="0" w:color="auto"/>
                                                                                                    <w:bottom w:val="none" w:sz="0" w:space="0" w:color="auto"/>
                                                                                                    <w:right w:val="none" w:sz="0" w:space="0" w:color="auto"/>
                                                                                                  </w:divBdr>
                                                                                                  <w:divsChild>
                                                                                                    <w:div w:id="573976061">
                                                                                                      <w:marLeft w:val="0"/>
                                                                                                      <w:marRight w:val="0"/>
                                                                                                      <w:marTop w:val="0"/>
                                                                                                      <w:marBottom w:val="0"/>
                                                                                                      <w:divBdr>
                                                                                                        <w:top w:val="none" w:sz="0" w:space="0" w:color="auto"/>
                                                                                                        <w:left w:val="none" w:sz="0" w:space="0" w:color="auto"/>
                                                                                                        <w:bottom w:val="none" w:sz="0" w:space="0" w:color="auto"/>
                                                                                                        <w:right w:val="none" w:sz="0" w:space="0" w:color="auto"/>
                                                                                                      </w:divBdr>
                                                                                                    </w:div>
                                                                                                  </w:divsChild>
                                                                                                </w:div>
                                                                                                <w:div w:id="1538471240">
                                                                                                  <w:marLeft w:val="0"/>
                                                                                                  <w:marRight w:val="0"/>
                                                                                                  <w:marTop w:val="0"/>
                                                                                                  <w:marBottom w:val="0"/>
                                                                                                  <w:divBdr>
                                                                                                    <w:top w:val="none" w:sz="0" w:space="0" w:color="auto"/>
                                                                                                    <w:left w:val="none" w:sz="0" w:space="0" w:color="auto"/>
                                                                                                    <w:bottom w:val="none" w:sz="0" w:space="0" w:color="auto"/>
                                                                                                    <w:right w:val="none" w:sz="0" w:space="0" w:color="auto"/>
                                                                                                  </w:divBdr>
                                                                                                  <w:divsChild>
                                                                                                    <w:div w:id="1592007561">
                                                                                                      <w:marLeft w:val="0"/>
                                                                                                      <w:marRight w:val="0"/>
                                                                                                      <w:marTop w:val="0"/>
                                                                                                      <w:marBottom w:val="0"/>
                                                                                                      <w:divBdr>
                                                                                                        <w:top w:val="none" w:sz="0" w:space="0" w:color="auto"/>
                                                                                                        <w:left w:val="none" w:sz="0" w:space="0" w:color="auto"/>
                                                                                                        <w:bottom w:val="none" w:sz="0" w:space="0" w:color="auto"/>
                                                                                                        <w:right w:val="none" w:sz="0" w:space="0" w:color="auto"/>
                                                                                                      </w:divBdr>
                                                                                                    </w:div>
                                                                                                  </w:divsChild>
                                                                                                </w:div>
                                                                                                <w:div w:id="1585915562">
                                                                                                  <w:marLeft w:val="0"/>
                                                                                                  <w:marRight w:val="0"/>
                                                                                                  <w:marTop w:val="0"/>
                                                                                                  <w:marBottom w:val="0"/>
                                                                                                  <w:divBdr>
                                                                                                    <w:top w:val="none" w:sz="0" w:space="0" w:color="auto"/>
                                                                                                    <w:left w:val="none" w:sz="0" w:space="0" w:color="auto"/>
                                                                                                    <w:bottom w:val="none" w:sz="0" w:space="0" w:color="auto"/>
                                                                                                    <w:right w:val="none" w:sz="0" w:space="0" w:color="auto"/>
                                                                                                  </w:divBdr>
                                                                                                  <w:divsChild>
                                                                                                    <w:div w:id="1835073839">
                                                                                                      <w:marLeft w:val="0"/>
                                                                                                      <w:marRight w:val="0"/>
                                                                                                      <w:marTop w:val="0"/>
                                                                                                      <w:marBottom w:val="0"/>
                                                                                                      <w:divBdr>
                                                                                                        <w:top w:val="none" w:sz="0" w:space="0" w:color="auto"/>
                                                                                                        <w:left w:val="none" w:sz="0" w:space="0" w:color="auto"/>
                                                                                                        <w:bottom w:val="none" w:sz="0" w:space="0" w:color="auto"/>
                                                                                                        <w:right w:val="none" w:sz="0" w:space="0" w:color="auto"/>
                                                                                                      </w:divBdr>
                                                                                                    </w:div>
                                                                                                  </w:divsChild>
                                                                                                </w:div>
                                                                                                <w:div w:id="1638142267">
                                                                                                  <w:marLeft w:val="0"/>
                                                                                                  <w:marRight w:val="0"/>
                                                                                                  <w:marTop w:val="0"/>
                                                                                                  <w:marBottom w:val="0"/>
                                                                                                  <w:divBdr>
                                                                                                    <w:top w:val="none" w:sz="0" w:space="0" w:color="auto"/>
                                                                                                    <w:left w:val="none" w:sz="0" w:space="0" w:color="auto"/>
                                                                                                    <w:bottom w:val="none" w:sz="0" w:space="0" w:color="auto"/>
                                                                                                    <w:right w:val="none" w:sz="0" w:space="0" w:color="auto"/>
                                                                                                  </w:divBdr>
                                                                                                  <w:divsChild>
                                                                                                    <w:div w:id="1778210304">
                                                                                                      <w:marLeft w:val="0"/>
                                                                                                      <w:marRight w:val="0"/>
                                                                                                      <w:marTop w:val="0"/>
                                                                                                      <w:marBottom w:val="0"/>
                                                                                                      <w:divBdr>
                                                                                                        <w:top w:val="none" w:sz="0" w:space="0" w:color="auto"/>
                                                                                                        <w:left w:val="none" w:sz="0" w:space="0" w:color="auto"/>
                                                                                                        <w:bottom w:val="none" w:sz="0" w:space="0" w:color="auto"/>
                                                                                                        <w:right w:val="none" w:sz="0" w:space="0" w:color="auto"/>
                                                                                                      </w:divBdr>
                                                                                                    </w:div>
                                                                                                  </w:divsChild>
                                                                                                </w:div>
                                                                                                <w:div w:id="1854605280">
                                                                                                  <w:marLeft w:val="0"/>
                                                                                                  <w:marRight w:val="0"/>
                                                                                                  <w:marTop w:val="0"/>
                                                                                                  <w:marBottom w:val="0"/>
                                                                                                  <w:divBdr>
                                                                                                    <w:top w:val="none" w:sz="0" w:space="0" w:color="auto"/>
                                                                                                    <w:left w:val="none" w:sz="0" w:space="0" w:color="auto"/>
                                                                                                    <w:bottom w:val="none" w:sz="0" w:space="0" w:color="auto"/>
                                                                                                    <w:right w:val="none" w:sz="0" w:space="0" w:color="auto"/>
                                                                                                  </w:divBdr>
                                                                                                  <w:divsChild>
                                                                                                    <w:div w:id="912395338">
                                                                                                      <w:marLeft w:val="0"/>
                                                                                                      <w:marRight w:val="0"/>
                                                                                                      <w:marTop w:val="0"/>
                                                                                                      <w:marBottom w:val="0"/>
                                                                                                      <w:divBdr>
                                                                                                        <w:top w:val="none" w:sz="0" w:space="0" w:color="auto"/>
                                                                                                        <w:left w:val="none" w:sz="0" w:space="0" w:color="auto"/>
                                                                                                        <w:bottom w:val="none" w:sz="0" w:space="0" w:color="auto"/>
                                                                                                        <w:right w:val="none" w:sz="0" w:space="0" w:color="auto"/>
                                                                                                      </w:divBdr>
                                                                                                    </w:div>
                                                                                                  </w:divsChild>
                                                                                                </w:div>
                                                                                                <w:div w:id="1999654907">
                                                                                                  <w:marLeft w:val="0"/>
                                                                                                  <w:marRight w:val="0"/>
                                                                                                  <w:marTop w:val="0"/>
                                                                                                  <w:marBottom w:val="0"/>
                                                                                                  <w:divBdr>
                                                                                                    <w:top w:val="none" w:sz="0" w:space="0" w:color="auto"/>
                                                                                                    <w:left w:val="none" w:sz="0" w:space="0" w:color="auto"/>
                                                                                                    <w:bottom w:val="none" w:sz="0" w:space="0" w:color="auto"/>
                                                                                                    <w:right w:val="none" w:sz="0" w:space="0" w:color="auto"/>
                                                                                                  </w:divBdr>
                                                                                                  <w:divsChild>
                                                                                                    <w:div w:id="12081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9534594">
      <w:bodyDiv w:val="1"/>
      <w:marLeft w:val="0"/>
      <w:marRight w:val="0"/>
      <w:marTop w:val="0"/>
      <w:marBottom w:val="0"/>
      <w:divBdr>
        <w:top w:val="none" w:sz="0" w:space="0" w:color="auto"/>
        <w:left w:val="none" w:sz="0" w:space="0" w:color="auto"/>
        <w:bottom w:val="none" w:sz="0" w:space="0" w:color="auto"/>
        <w:right w:val="none" w:sz="0" w:space="0" w:color="auto"/>
      </w:divBdr>
    </w:div>
    <w:div w:id="1590850141">
      <w:bodyDiv w:val="1"/>
      <w:marLeft w:val="0"/>
      <w:marRight w:val="0"/>
      <w:marTop w:val="0"/>
      <w:marBottom w:val="0"/>
      <w:divBdr>
        <w:top w:val="none" w:sz="0" w:space="0" w:color="auto"/>
        <w:left w:val="none" w:sz="0" w:space="0" w:color="auto"/>
        <w:bottom w:val="none" w:sz="0" w:space="0" w:color="auto"/>
        <w:right w:val="none" w:sz="0" w:space="0" w:color="auto"/>
      </w:divBdr>
    </w:div>
    <w:div w:id="1630863605">
      <w:bodyDiv w:val="1"/>
      <w:marLeft w:val="0"/>
      <w:marRight w:val="0"/>
      <w:marTop w:val="0"/>
      <w:marBottom w:val="0"/>
      <w:divBdr>
        <w:top w:val="none" w:sz="0" w:space="0" w:color="auto"/>
        <w:left w:val="none" w:sz="0" w:space="0" w:color="auto"/>
        <w:bottom w:val="none" w:sz="0" w:space="0" w:color="auto"/>
        <w:right w:val="none" w:sz="0" w:space="0" w:color="auto"/>
      </w:divBdr>
    </w:div>
    <w:div w:id="1659458177">
      <w:bodyDiv w:val="1"/>
      <w:marLeft w:val="0"/>
      <w:marRight w:val="0"/>
      <w:marTop w:val="0"/>
      <w:marBottom w:val="0"/>
      <w:divBdr>
        <w:top w:val="none" w:sz="0" w:space="0" w:color="auto"/>
        <w:left w:val="none" w:sz="0" w:space="0" w:color="auto"/>
        <w:bottom w:val="none" w:sz="0" w:space="0" w:color="auto"/>
        <w:right w:val="none" w:sz="0" w:space="0" w:color="auto"/>
      </w:divBdr>
    </w:div>
    <w:div w:id="1676345461">
      <w:bodyDiv w:val="1"/>
      <w:marLeft w:val="0"/>
      <w:marRight w:val="0"/>
      <w:marTop w:val="0"/>
      <w:marBottom w:val="0"/>
      <w:divBdr>
        <w:top w:val="none" w:sz="0" w:space="0" w:color="auto"/>
        <w:left w:val="none" w:sz="0" w:space="0" w:color="auto"/>
        <w:bottom w:val="none" w:sz="0" w:space="0" w:color="auto"/>
        <w:right w:val="none" w:sz="0" w:space="0" w:color="auto"/>
      </w:divBdr>
    </w:div>
    <w:div w:id="1706171161">
      <w:bodyDiv w:val="1"/>
      <w:marLeft w:val="0"/>
      <w:marRight w:val="0"/>
      <w:marTop w:val="0"/>
      <w:marBottom w:val="0"/>
      <w:divBdr>
        <w:top w:val="none" w:sz="0" w:space="0" w:color="auto"/>
        <w:left w:val="none" w:sz="0" w:space="0" w:color="auto"/>
        <w:bottom w:val="none" w:sz="0" w:space="0" w:color="auto"/>
        <w:right w:val="none" w:sz="0" w:space="0" w:color="auto"/>
      </w:divBdr>
    </w:div>
    <w:div w:id="1747529250">
      <w:bodyDiv w:val="1"/>
      <w:marLeft w:val="0"/>
      <w:marRight w:val="0"/>
      <w:marTop w:val="0"/>
      <w:marBottom w:val="0"/>
      <w:divBdr>
        <w:top w:val="none" w:sz="0" w:space="0" w:color="auto"/>
        <w:left w:val="none" w:sz="0" w:space="0" w:color="auto"/>
        <w:bottom w:val="none" w:sz="0" w:space="0" w:color="auto"/>
        <w:right w:val="none" w:sz="0" w:space="0" w:color="auto"/>
      </w:divBdr>
    </w:div>
    <w:div w:id="1753890410">
      <w:bodyDiv w:val="1"/>
      <w:marLeft w:val="0"/>
      <w:marRight w:val="0"/>
      <w:marTop w:val="0"/>
      <w:marBottom w:val="0"/>
      <w:divBdr>
        <w:top w:val="none" w:sz="0" w:space="0" w:color="auto"/>
        <w:left w:val="none" w:sz="0" w:space="0" w:color="auto"/>
        <w:bottom w:val="none" w:sz="0" w:space="0" w:color="auto"/>
        <w:right w:val="none" w:sz="0" w:space="0" w:color="auto"/>
      </w:divBdr>
      <w:divsChild>
        <w:div w:id="349768464">
          <w:marLeft w:val="0"/>
          <w:marRight w:val="0"/>
          <w:marTop w:val="0"/>
          <w:marBottom w:val="0"/>
          <w:divBdr>
            <w:top w:val="none" w:sz="0" w:space="0" w:color="auto"/>
            <w:left w:val="none" w:sz="0" w:space="0" w:color="auto"/>
            <w:bottom w:val="none" w:sz="0" w:space="0" w:color="auto"/>
            <w:right w:val="none" w:sz="0" w:space="0" w:color="auto"/>
          </w:divBdr>
          <w:divsChild>
            <w:div w:id="1522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647">
      <w:bodyDiv w:val="1"/>
      <w:marLeft w:val="0"/>
      <w:marRight w:val="0"/>
      <w:marTop w:val="0"/>
      <w:marBottom w:val="0"/>
      <w:divBdr>
        <w:top w:val="none" w:sz="0" w:space="0" w:color="auto"/>
        <w:left w:val="none" w:sz="0" w:space="0" w:color="auto"/>
        <w:bottom w:val="none" w:sz="0" w:space="0" w:color="auto"/>
        <w:right w:val="none" w:sz="0" w:space="0" w:color="auto"/>
      </w:divBdr>
    </w:div>
    <w:div w:id="1769345581">
      <w:bodyDiv w:val="1"/>
      <w:marLeft w:val="0"/>
      <w:marRight w:val="0"/>
      <w:marTop w:val="0"/>
      <w:marBottom w:val="0"/>
      <w:divBdr>
        <w:top w:val="none" w:sz="0" w:space="0" w:color="auto"/>
        <w:left w:val="none" w:sz="0" w:space="0" w:color="auto"/>
        <w:bottom w:val="none" w:sz="0" w:space="0" w:color="auto"/>
        <w:right w:val="none" w:sz="0" w:space="0" w:color="auto"/>
      </w:divBdr>
      <w:divsChild>
        <w:div w:id="2002268276">
          <w:marLeft w:val="0"/>
          <w:marRight w:val="0"/>
          <w:marTop w:val="0"/>
          <w:marBottom w:val="0"/>
          <w:divBdr>
            <w:top w:val="none" w:sz="0" w:space="0" w:color="auto"/>
            <w:left w:val="none" w:sz="0" w:space="0" w:color="auto"/>
            <w:bottom w:val="none" w:sz="0" w:space="0" w:color="auto"/>
            <w:right w:val="none" w:sz="0" w:space="0" w:color="auto"/>
          </w:divBdr>
          <w:divsChild>
            <w:div w:id="12974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136">
      <w:bodyDiv w:val="1"/>
      <w:marLeft w:val="0"/>
      <w:marRight w:val="0"/>
      <w:marTop w:val="0"/>
      <w:marBottom w:val="0"/>
      <w:divBdr>
        <w:top w:val="none" w:sz="0" w:space="0" w:color="auto"/>
        <w:left w:val="none" w:sz="0" w:space="0" w:color="auto"/>
        <w:bottom w:val="none" w:sz="0" w:space="0" w:color="auto"/>
        <w:right w:val="none" w:sz="0" w:space="0" w:color="auto"/>
      </w:divBdr>
    </w:div>
    <w:div w:id="1963266615">
      <w:bodyDiv w:val="1"/>
      <w:marLeft w:val="0"/>
      <w:marRight w:val="0"/>
      <w:marTop w:val="0"/>
      <w:marBottom w:val="0"/>
      <w:divBdr>
        <w:top w:val="none" w:sz="0" w:space="0" w:color="auto"/>
        <w:left w:val="none" w:sz="0" w:space="0" w:color="auto"/>
        <w:bottom w:val="none" w:sz="0" w:space="0" w:color="auto"/>
        <w:right w:val="none" w:sz="0" w:space="0" w:color="auto"/>
      </w:divBdr>
    </w:div>
    <w:div w:id="1985233333">
      <w:bodyDiv w:val="1"/>
      <w:marLeft w:val="0"/>
      <w:marRight w:val="0"/>
      <w:marTop w:val="0"/>
      <w:marBottom w:val="0"/>
      <w:divBdr>
        <w:top w:val="none" w:sz="0" w:space="0" w:color="auto"/>
        <w:left w:val="none" w:sz="0" w:space="0" w:color="auto"/>
        <w:bottom w:val="none" w:sz="0" w:space="0" w:color="auto"/>
        <w:right w:val="none" w:sz="0" w:space="0" w:color="auto"/>
      </w:divBdr>
      <w:divsChild>
        <w:div w:id="810905874">
          <w:marLeft w:val="0"/>
          <w:marRight w:val="0"/>
          <w:marTop w:val="0"/>
          <w:marBottom w:val="0"/>
          <w:divBdr>
            <w:top w:val="none" w:sz="0" w:space="0" w:color="auto"/>
            <w:left w:val="none" w:sz="0" w:space="0" w:color="auto"/>
            <w:bottom w:val="none" w:sz="0" w:space="0" w:color="auto"/>
            <w:right w:val="none" w:sz="0" w:space="0" w:color="auto"/>
          </w:divBdr>
          <w:divsChild>
            <w:div w:id="18997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5387">
      <w:bodyDiv w:val="1"/>
      <w:marLeft w:val="0"/>
      <w:marRight w:val="0"/>
      <w:marTop w:val="0"/>
      <w:marBottom w:val="0"/>
      <w:divBdr>
        <w:top w:val="none" w:sz="0" w:space="0" w:color="auto"/>
        <w:left w:val="none" w:sz="0" w:space="0" w:color="auto"/>
        <w:bottom w:val="none" w:sz="0" w:space="0" w:color="auto"/>
        <w:right w:val="none" w:sz="0" w:space="0" w:color="auto"/>
      </w:divBdr>
    </w:div>
    <w:div w:id="2075660129">
      <w:bodyDiv w:val="1"/>
      <w:marLeft w:val="0"/>
      <w:marRight w:val="0"/>
      <w:marTop w:val="0"/>
      <w:marBottom w:val="0"/>
      <w:divBdr>
        <w:top w:val="none" w:sz="0" w:space="0" w:color="auto"/>
        <w:left w:val="none" w:sz="0" w:space="0" w:color="auto"/>
        <w:bottom w:val="none" w:sz="0" w:space="0" w:color="auto"/>
        <w:right w:val="none" w:sz="0" w:space="0" w:color="auto"/>
      </w:divBdr>
    </w:div>
    <w:div w:id="2076277632">
      <w:bodyDiv w:val="1"/>
      <w:marLeft w:val="0"/>
      <w:marRight w:val="0"/>
      <w:marTop w:val="0"/>
      <w:marBottom w:val="0"/>
      <w:divBdr>
        <w:top w:val="none" w:sz="0" w:space="0" w:color="auto"/>
        <w:left w:val="none" w:sz="0" w:space="0" w:color="auto"/>
        <w:bottom w:val="none" w:sz="0" w:space="0" w:color="auto"/>
        <w:right w:val="none" w:sz="0" w:space="0" w:color="auto"/>
      </w:divBdr>
    </w:div>
    <w:div w:id="212461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ocase-eus2.azurewebsites.net/v1" TargetMode="External"/><Relationship Id="rId18" Type="http://schemas.openxmlformats.org/officeDocument/2006/relationships/hyperlink" Target="https://en.wikipedia.org/wiki/Camel_case" TargetMode="External"/><Relationship Id="rId26" Type="http://schemas.openxmlformats.org/officeDocument/2006/relationships/hyperlink" Target="https://gocase-cus.azurewebsites.net/v1/name?token=helloworld&amp;type=camel"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n.wikipedia.org/wiki/Camel_case" TargetMode="External"/><Relationship Id="rId34" Type="http://schemas.openxmlformats.org/officeDocument/2006/relationships/hyperlink" Target="https://tour.golang.org/methods/1"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ocase-cus.azurewebsites.net/v1" TargetMode="External"/><Relationship Id="rId17" Type="http://schemas.openxmlformats.org/officeDocument/2006/relationships/hyperlink" Target="https://gocase.azurewebsites.net/" TargetMode="External"/><Relationship Id="rId25" Type="http://schemas.openxmlformats.org/officeDocument/2006/relationships/package" Target="embeddings/Microsoft_Visio_Drawing.vsdx"/><Relationship Id="rId33" Type="http://schemas.openxmlformats.org/officeDocument/2006/relationships/hyperlink" Target="https://stackoverflow.com/questions/34031801/function-declaration-syntax-things-in-parenthesis-before-function-name" TargetMode="External"/><Relationship Id="rId38" Type="http://schemas.openxmlformats.org/officeDocument/2006/relationships/hyperlink" Target="https://en.wikipedia.org/wiki/Naming_convention_(programming)"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ocase-eus2.azurewebsites.net/v1/name?token=booktrue&amp;type=pascal" TargetMode="External"/><Relationship Id="rId20" Type="http://schemas.openxmlformats.org/officeDocument/2006/relationships/hyperlink" Target="http://wiki.c2.com/?PascalCase" TargetMode="External"/><Relationship Id="rId29" Type="http://schemas.openxmlformats.org/officeDocument/2006/relationships/hyperlink" Target="https://github.com/golang-standards/project-layou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urenderssm/go-naming-convention" TargetMode="External"/><Relationship Id="rId24" Type="http://schemas.openxmlformats.org/officeDocument/2006/relationships/image" Target="media/image1.emf"/><Relationship Id="rId32" Type="http://schemas.openxmlformats.org/officeDocument/2006/relationships/hyperlink" Target="https://raw.githubusercontent.com/surenderssm/WordyFly/master/WordyFly/WordFly.Game/WordsSourceFiles/Words.txt" TargetMode="External"/><Relationship Id="rId37" Type="http://schemas.openxmlformats.org/officeDocument/2006/relationships/hyperlink" Target="https://github.com/golang-standards/project-layout"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ocase-cus.azurewebsites.net/v1/track?trackingid=bicm1hjg4men0e3ue2og" TargetMode="External"/><Relationship Id="rId23" Type="http://schemas.openxmlformats.org/officeDocument/2006/relationships/hyperlink" Target="https://en.wikipedia.org/wiki/Camel_case" TargetMode="External"/><Relationship Id="rId28" Type="http://schemas.openxmlformats.org/officeDocument/2006/relationships/image" Target="media/image3.png"/><Relationship Id="rId36" Type="http://schemas.openxmlformats.org/officeDocument/2006/relationships/hyperlink" Target="https://stackoverflow.com/questions/17326185/what-are-the-different-kinds-of-cases" TargetMode="External"/><Relationship Id="rId10" Type="http://schemas.openxmlformats.org/officeDocument/2006/relationships/endnotes" Target="endnotes.xml"/><Relationship Id="rId19" Type="http://schemas.openxmlformats.org/officeDocument/2006/relationships/hyperlink" Target="https://en.wikipedia.org/wiki/Camel_case" TargetMode="External"/><Relationship Id="rId31" Type="http://schemas.openxmlformats.org/officeDocument/2006/relationships/hyperlink" Target="https://medium.com/@nate510/don-t-use-go-s-default-http-client-4804cb19f779"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ocase-cus.azurewebsites.net/v1/name?token=onetwothree&amp;type=camel" TargetMode="External"/><Relationship Id="rId22" Type="http://schemas.openxmlformats.org/officeDocument/2006/relationships/hyperlink" Target="https://en.m.wikipedia.org/wiki/Snake_case" TargetMode="External"/><Relationship Id="rId27" Type="http://schemas.openxmlformats.org/officeDocument/2006/relationships/image" Target="media/image2.png"/><Relationship Id="rId30" Type="http://schemas.openxmlformats.org/officeDocument/2006/relationships/hyperlink" Target="https://www.youtube.com/watch?v=oL6JBUk6tj0" TargetMode="External"/><Relationship Id="rId35" Type="http://schemas.openxmlformats.org/officeDocument/2006/relationships/hyperlink" Target="https://chaseonsoftware.com/most-common-programming-case-types/"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MediaServiceKeyPoints xmlns="f98cb8b3-57a5-4a7c-85dc-697922e887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781ABEBE2614EB70E7050B41DE0ED" ma:contentTypeVersion="9" ma:contentTypeDescription="Create a new document." ma:contentTypeScope="" ma:versionID="da8ecc807051e417496d4aa9d3da64c0">
  <xsd:schema xmlns:xsd="http://www.w3.org/2001/XMLSchema" xmlns:xs="http://www.w3.org/2001/XMLSchema" xmlns:p="http://schemas.microsoft.com/office/2006/metadata/properties" xmlns:ns1="http://schemas.microsoft.com/sharepoint/v3" xmlns:ns2="f98cb8b3-57a5-4a7c-85dc-697922e8877d" xmlns:ns3="2f7002c9-c401-403e-8ffe-90e310fc2954" targetNamespace="http://schemas.microsoft.com/office/2006/metadata/properties" ma:root="true" ma:fieldsID="03ca8d9ebb50f7456c9ba93c6d05d0a1" ns1:_="" ns2:_="" ns3:_="">
    <xsd:import namespace="http://schemas.microsoft.com/sharepoint/v3"/>
    <xsd:import namespace="f98cb8b3-57a5-4a7c-85dc-697922e8877d"/>
    <xsd:import namespace="2f7002c9-c401-403e-8ffe-90e310fc2954"/>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cb8b3-57a5-4a7c-85dc-697922e8877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7002c9-c401-403e-8ffe-90e310fc2954"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95720-F85B-4696-957F-B925DADD1336}">
  <ds:schemaRefs>
    <ds:schemaRef ds:uri="http://schemas.microsoft.com/office/2006/metadata/properties"/>
    <ds:schemaRef ds:uri="http://schemas.microsoft.com/office/infopath/2007/PartnerControls"/>
    <ds:schemaRef ds:uri="http://schemas.microsoft.com/sharepoint/v3"/>
    <ds:schemaRef ds:uri="f98cb8b3-57a5-4a7c-85dc-697922e8877d"/>
  </ds:schemaRefs>
</ds:datastoreItem>
</file>

<file path=customXml/itemProps2.xml><?xml version="1.0" encoding="utf-8"?>
<ds:datastoreItem xmlns:ds="http://schemas.openxmlformats.org/officeDocument/2006/customXml" ds:itemID="{8ABF414E-80C8-45EC-94C0-454DBBD1605F}">
  <ds:schemaRefs>
    <ds:schemaRef ds:uri="http://schemas.microsoft.com/sharepoint/v3/contenttype/forms"/>
  </ds:schemaRefs>
</ds:datastoreItem>
</file>

<file path=customXml/itemProps3.xml><?xml version="1.0" encoding="utf-8"?>
<ds:datastoreItem xmlns:ds="http://schemas.openxmlformats.org/officeDocument/2006/customXml" ds:itemID="{494A8DD2-B5FD-4C1A-A378-54DB31CFC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cb8b3-57a5-4a7c-85dc-697922e8877d"/>
    <ds:schemaRef ds:uri="2f7002c9-c401-403e-8ffe-90e310fc2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D87814-98DC-4BE1-A99B-DC6297B2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go-case-namingconventionAPI.2019.25.3</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go-case-namingconventionAPI.2019.25.3</dc:title>
  <dc:subject/>
  <dc:creator>Surender</dc:creator>
  <cp:keywords/>
  <dc:description/>
  <cp:lastModifiedBy>Surender Singh Malik</cp:lastModifiedBy>
  <cp:revision>7</cp:revision>
  <dcterms:created xsi:type="dcterms:W3CDTF">2019-03-26T01:08:00Z</dcterms:created>
  <dcterms:modified xsi:type="dcterms:W3CDTF">2019-03-26T01:10:00Z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0x0101000D3781ABEBE2614EB70E7050B41DE0ED</vt:lpwstr>
  </property>
  <property fmtid="{D5CDD505-2E9C-101B-9397-08002B2CF9AE}" pid="3" name="ConfidentialityTaxHTField0">
    <vt:lpwstr>Microsoft confidential|461efa83-0283-486a-a8d5-943328f3693f</vt:lpwstr>
  </property>
  <property fmtid="{D5CDD505-2E9C-101B-9397-08002B2CF9AE}" pid="4" name="TaxCatchAll">
    <vt:lpwstr>1;#Microsoft confidential|461efa83-0283-486a-a8d5-943328f3693f</vt:lpwstr>
  </property>
  <property fmtid="{D5CDD505-2E9C-101B-9397-08002B2CF9AE}" pid="5" name="TaxKeyword">
    <vt:lpwstr/>
  </property>
  <property fmtid="{D5CDD505-2E9C-101B-9397-08002B2CF9AE}" pid="6" name="Confidentiality">
    <vt:lpwstr>1;#Microsoft confidential|461efa83-0283-486a-a8d5-943328f3693f</vt:lpwstr>
  </property>
  <property fmtid="{D5CDD505-2E9C-101B-9397-08002B2CF9AE}" pid="7" name="TaxKeywordTaxHTField">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monicram@microsoft.com</vt:lpwstr>
  </property>
  <property fmtid="{D5CDD505-2E9C-101B-9397-08002B2CF9AE}" pid="11" name="MSIP_Label_f42aa342-8706-4288-bd11-ebb85995028c_SetDate">
    <vt:lpwstr>2018-03-14T17:37:21.3251677Z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y fmtid="{D5CDD505-2E9C-101B-9397-08002B2CF9AE}" pid="16" name="AuthorIds_UIVersion_14">
    <vt:lpwstr>429</vt:lpwstr>
  </property>
</Properties>
</file>